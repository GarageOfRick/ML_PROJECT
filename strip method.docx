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B6F2C" w14:textId="2AC8E0E0" w:rsidR="00150D8C" w:rsidRPr="00852813" w:rsidRDefault="009E63EB">
      <w:pPr>
        <w:pStyle w:val="2"/>
        <w:pPrChange w:id="0" w:author="Chen Zhaoxiong" w:date="2020-12-19T22:22:00Z">
          <w:pPr/>
        </w:pPrChange>
      </w:pPr>
      <w:del w:id="1" w:author="Chen Zhaoxiong" w:date="2020-12-19T22:23:00Z">
        <w:r w:rsidRPr="00852813" w:rsidDel="00852813">
          <w:delText>Method</w:delText>
        </w:r>
        <w:r w:rsidR="00150D8C" w:rsidRPr="00852813" w:rsidDel="00852813">
          <w:delText xml:space="preserve"> 2</w:delText>
        </w:r>
      </w:del>
      <w:ins w:id="2" w:author="Chen Zhaoxiong" w:date="2020-12-19T22:19:00Z">
        <w:r w:rsidR="007A0DD5" w:rsidRPr="00CD2D64">
          <w:t>STR</w:t>
        </w:r>
        <w:r w:rsidR="007A0DD5" w:rsidRPr="00852813">
          <w:t>IP</w:t>
        </w:r>
      </w:ins>
      <w:ins w:id="3" w:author="Chen Zhaoxiong" w:date="2020-12-19T22:23:00Z">
        <w:r w:rsidR="00852813">
          <w:t xml:space="preserve"> Detector</w:t>
        </w:r>
      </w:ins>
    </w:p>
    <w:p w14:paraId="4524C606" w14:textId="093F306A" w:rsidR="007F5283" w:rsidRPr="007F5283" w:rsidRDefault="007F5283" w:rsidP="007F5283">
      <w:pPr>
        <w:rPr>
          <w:rFonts w:ascii="Times New Roman" w:hAnsi="Times New Roman" w:cs="Times New Roman"/>
          <w:sz w:val="24"/>
          <w:szCs w:val="24"/>
        </w:rPr>
      </w:pPr>
      <w:del w:id="4" w:author="Chen Zhaoxiong" w:date="2020-12-19T22:20:00Z">
        <w:r w:rsidRPr="007F5283" w:rsidDel="007A0DD5">
          <w:rPr>
            <w:rFonts w:ascii="Times New Roman" w:hAnsi="Times New Roman" w:cs="Times New Roman"/>
            <w:sz w:val="24"/>
            <w:szCs w:val="24"/>
          </w:rPr>
          <w:delText>Besides</w:delText>
        </w:r>
      </w:del>
      <w:ins w:id="5" w:author="Chen Zhaoxiong" w:date="2020-12-19T22:20:00Z">
        <w:r w:rsidR="007A0DD5">
          <w:rPr>
            <w:rFonts w:ascii="Times New Roman" w:hAnsi="Times New Roman" w:cs="Times New Roman"/>
            <w:sz w:val="24"/>
            <w:szCs w:val="24"/>
          </w:rPr>
          <w:t>Apart from fine-pruning</w:t>
        </w:r>
      </w:ins>
      <w:r w:rsidRPr="007F5283">
        <w:rPr>
          <w:rFonts w:ascii="Times New Roman" w:hAnsi="Times New Roman" w:cs="Times New Roman"/>
          <w:sz w:val="24"/>
          <w:szCs w:val="24"/>
        </w:rPr>
        <w:t xml:space="preserve">, we tried another approach </w:t>
      </w:r>
      <w:ins w:id="6" w:author="Chen Zhaoxiong" w:date="2020-12-19T22:25:00Z">
        <w:r w:rsidR="00852813">
          <w:rPr>
            <w:rFonts w:ascii="Times New Roman" w:hAnsi="Times New Roman" w:cs="Times New Roman"/>
            <w:sz w:val="24"/>
            <w:szCs w:val="24"/>
          </w:rPr>
          <w:t>called STRIP (</w:t>
        </w:r>
        <w:proofErr w:type="spellStart"/>
        <w:r w:rsidR="00852813">
          <w:rPr>
            <w:rFonts w:ascii="Times New Roman" w:hAnsi="Times New Roman" w:cs="Times New Roman"/>
            <w:sz w:val="24"/>
            <w:szCs w:val="24"/>
          </w:rPr>
          <w:t>STRong</w:t>
        </w:r>
        <w:proofErr w:type="spellEnd"/>
        <w:r w:rsidR="00852813">
          <w:rPr>
            <w:rFonts w:ascii="Times New Roman" w:hAnsi="Times New Roman" w:cs="Times New Roman"/>
            <w:sz w:val="24"/>
            <w:szCs w:val="24"/>
          </w:rPr>
          <w:t xml:space="preserve"> Intentional Perturbation) </w:t>
        </w:r>
      </w:ins>
      <w:r w:rsidRPr="007F5283">
        <w:rPr>
          <w:rFonts w:ascii="Times New Roman" w:hAnsi="Times New Roman" w:cs="Times New Roman"/>
          <w:sz w:val="24"/>
          <w:szCs w:val="24"/>
        </w:rPr>
        <w:t>to detect unknown backdoor and separate backdoored inputs</w:t>
      </w:r>
      <w:del w:id="7" w:author="Chen Zhaoxiong" w:date="2020-12-19T22:24:00Z">
        <w:r w:rsidRPr="007F5283" w:rsidDel="00852813">
          <w:rPr>
            <w:rFonts w:ascii="Times New Roman" w:hAnsi="Times New Roman" w:cs="Times New Roman"/>
            <w:sz w:val="24"/>
            <w:szCs w:val="24"/>
          </w:rPr>
          <w:delText>. We used the method</w:delText>
        </w:r>
      </w:del>
      <w:r w:rsidRPr="007F5283">
        <w:rPr>
          <w:rFonts w:ascii="Times New Roman" w:hAnsi="Times New Roman" w:cs="Times New Roman"/>
          <w:sz w:val="24"/>
          <w:szCs w:val="24"/>
        </w:rPr>
        <w:t xml:space="preserve"> in a recent </w:t>
      </w:r>
      <w:proofErr w:type="gramStart"/>
      <w:r w:rsidRPr="007F5283">
        <w:rPr>
          <w:rFonts w:ascii="Times New Roman" w:hAnsi="Times New Roman" w:cs="Times New Roman"/>
          <w:sz w:val="24"/>
          <w:szCs w:val="24"/>
        </w:rPr>
        <w:t>study</w:t>
      </w:r>
      <w:r w:rsidRPr="0043630D">
        <w:rPr>
          <w:rFonts w:ascii="Times New Roman" w:hAnsi="Times New Roman" w:cs="Times New Roman"/>
          <w:sz w:val="24"/>
          <w:szCs w:val="24"/>
          <w:vertAlign w:val="superscript"/>
        </w:rPr>
        <w:t>[</w:t>
      </w:r>
      <w:proofErr w:type="gramEnd"/>
      <w:r w:rsidR="0043630D" w:rsidRPr="0043630D">
        <w:rPr>
          <w:rFonts w:ascii="Times New Roman" w:hAnsi="Times New Roman" w:cs="Times New Roman"/>
          <w:sz w:val="24"/>
          <w:szCs w:val="24"/>
          <w:vertAlign w:val="superscript"/>
        </w:rPr>
        <w:t>1</w:t>
      </w:r>
      <w:r w:rsidRPr="0043630D">
        <w:rPr>
          <w:rFonts w:ascii="Times New Roman" w:hAnsi="Times New Roman" w:cs="Times New Roman"/>
          <w:sz w:val="24"/>
          <w:szCs w:val="24"/>
          <w:vertAlign w:val="superscript"/>
        </w:rPr>
        <w:t>]</w:t>
      </w:r>
      <w:r w:rsidRPr="007F5283">
        <w:rPr>
          <w:rFonts w:ascii="Times New Roman" w:hAnsi="Times New Roman" w:cs="Times New Roman"/>
          <w:sz w:val="24"/>
          <w:szCs w:val="24"/>
        </w:rPr>
        <w:t>. The basic idea of the method is perturbing the incoming inputs intentionally by superimposing various image patterns, then observing the randomness of the predicted classes. In terms of malicious inputs, regardless of strong perturbations, the predictions of them tend to be always consistent and fall into the preset class. To express and evaluate the randomness of the predicted class of incoming inputs, including clean inputs and malicious inputs, the method uses entropy</w:t>
      </w:r>
      <w:r w:rsidR="00150D8C">
        <w:rPr>
          <w:rFonts w:ascii="Times New Roman" w:hAnsi="Times New Roman" w:cs="Times New Roman"/>
          <w:sz w:val="24"/>
          <w:szCs w:val="24"/>
        </w:rPr>
        <w:t>,</w:t>
      </w:r>
      <w:r w:rsidRPr="007F5283">
        <w:rPr>
          <w:rFonts w:ascii="Times New Roman" w:hAnsi="Times New Roman" w:cs="Times New Roman"/>
          <w:sz w:val="24"/>
          <w:szCs w:val="24"/>
        </w:rPr>
        <w:t xml:space="preserve"> and calculate the entropy summation of all perturbed inputs. We will explain these steps in our experiments in detail.</w:t>
      </w:r>
    </w:p>
    <w:p w14:paraId="2ECDA242" w14:textId="77777777" w:rsidR="007F5283" w:rsidRPr="007F5283" w:rsidRDefault="007F5283" w:rsidP="007F5283">
      <w:pPr>
        <w:rPr>
          <w:rFonts w:ascii="Times New Roman" w:hAnsi="Times New Roman" w:cs="Times New Roman"/>
          <w:sz w:val="24"/>
          <w:szCs w:val="24"/>
        </w:rPr>
      </w:pPr>
    </w:p>
    <w:p w14:paraId="21D67BCB" w14:textId="2EA1D6BF" w:rsidR="007F5283" w:rsidRPr="007F5283"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In the code, we processed BadNet1 and its inputs first, then we used similar steps to repair BadNet2</w:t>
      </w:r>
      <w:ins w:id="8" w:author="Chen Zhaoxiong" w:date="2020-12-19T17:07:00Z">
        <w:r w:rsidR="00D418AF">
          <w:rPr>
            <w:rFonts w:ascii="Times New Roman" w:hAnsi="Times New Roman" w:cs="Times New Roman"/>
            <w:sz w:val="24"/>
            <w:szCs w:val="24"/>
          </w:rPr>
          <w:t xml:space="preserve"> and BadNet3</w:t>
        </w:r>
      </w:ins>
      <w:r w:rsidRPr="007F5283">
        <w:rPr>
          <w:rFonts w:ascii="Times New Roman" w:hAnsi="Times New Roman" w:cs="Times New Roman"/>
          <w:sz w:val="24"/>
          <w:szCs w:val="24"/>
        </w:rPr>
        <w:t xml:space="preserve">. </w:t>
      </w:r>
    </w:p>
    <w:p w14:paraId="3C57EEF7" w14:textId="1BC3EBBC" w:rsidR="007F5283" w:rsidRDefault="007F5283" w:rsidP="007F5283">
      <w:pPr>
        <w:rPr>
          <w:ins w:id="9" w:author="Chen Zhaoxiong" w:date="2020-12-19T17:47:00Z"/>
          <w:rFonts w:ascii="Times New Roman" w:hAnsi="Times New Roman" w:cs="Times New Roman"/>
          <w:sz w:val="24"/>
          <w:szCs w:val="24"/>
        </w:rPr>
      </w:pPr>
    </w:p>
    <w:p w14:paraId="46373A80" w14:textId="3AF208E0" w:rsidR="008750C2" w:rsidRPr="0094022B" w:rsidRDefault="008750C2">
      <w:pPr>
        <w:pStyle w:val="3"/>
        <w:pPrChange w:id="10" w:author="Chen Zhaoxiong" w:date="2020-12-19T22:31:00Z">
          <w:pPr/>
        </w:pPrChange>
      </w:pPr>
      <w:ins w:id="11" w:author="Chen Zhaoxiong" w:date="2020-12-19T17:47:00Z">
        <w:r w:rsidRPr="0094022B">
          <w:t>Repairing Sunglass</w:t>
        </w:r>
      </w:ins>
      <w:ins w:id="12" w:author="Chen Zhaoxiong" w:date="2020-12-19T19:44:00Z">
        <w:r w:rsidR="00743F07" w:rsidRPr="0094022B">
          <w:t>es</w:t>
        </w:r>
      </w:ins>
      <w:ins w:id="13" w:author="Chen Zhaoxiong" w:date="2020-12-19T17:47:00Z">
        <w:r w:rsidRPr="0094022B">
          <w:t xml:space="preserve"> Poi</w:t>
        </w:r>
      </w:ins>
      <w:ins w:id="14" w:author="Chen Zhaoxiong" w:date="2020-12-19T17:48:00Z">
        <w:r w:rsidRPr="0094022B">
          <w:t xml:space="preserve">soned </w:t>
        </w:r>
      </w:ins>
      <w:proofErr w:type="spellStart"/>
      <w:ins w:id="15" w:author="Chen Zhaoxiong" w:date="2020-12-19T17:47:00Z">
        <w:r w:rsidRPr="0094022B">
          <w:t>BadNet</w:t>
        </w:r>
      </w:ins>
      <w:proofErr w:type="spellEnd"/>
      <w:ins w:id="16" w:author="Chen Zhaoxiong" w:date="2020-12-19T17:48:00Z">
        <w:r w:rsidRPr="0094022B">
          <w:t xml:space="preserve"> (B1)</w:t>
        </w:r>
      </w:ins>
    </w:p>
    <w:p w14:paraId="147759DE" w14:textId="77777777" w:rsidR="007F5283"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 xml:space="preserve">For a </w:t>
      </w:r>
      <w:proofErr w:type="spellStart"/>
      <w:r w:rsidRPr="007F5283">
        <w:rPr>
          <w:rFonts w:ascii="Times New Roman" w:hAnsi="Times New Roman" w:cs="Times New Roman"/>
          <w:sz w:val="24"/>
          <w:szCs w:val="24"/>
        </w:rPr>
        <w:t>BadNet</w:t>
      </w:r>
      <w:proofErr w:type="spellEnd"/>
      <w:r w:rsidRPr="007F5283">
        <w:rPr>
          <w:rFonts w:ascii="Times New Roman" w:hAnsi="Times New Roman" w:cs="Times New Roman"/>
          <w:sz w:val="24"/>
          <w:szCs w:val="24"/>
        </w:rPr>
        <w:t>, firstly, we need to perturb the inputs. We replicated every given incoming input N times and got N perturbed inputs by superimposing the image of both the input copy and an image randomly extracting from clean inputs.</w:t>
      </w:r>
    </w:p>
    <w:p w14:paraId="41BF4ED9" w14:textId="77777777" w:rsidR="00150D8C" w:rsidRDefault="00150D8C" w:rsidP="00150D8C">
      <w:pPr>
        <w:jc w:val="center"/>
        <w:rPr>
          <w:rFonts w:ascii="Times New Roman" w:hAnsi="Times New Roman" w:cs="Times New Roman"/>
          <w:sz w:val="24"/>
          <w:szCs w:val="24"/>
        </w:rPr>
      </w:pPr>
      <w:r>
        <w:rPr>
          <w:noProof/>
        </w:rPr>
        <w:drawing>
          <wp:inline distT="0" distB="0" distL="0" distR="0" wp14:anchorId="315EFC81" wp14:editId="64AC3FA5">
            <wp:extent cx="2520000" cy="264292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2642927"/>
                    </a:xfrm>
                    <a:prstGeom prst="rect">
                      <a:avLst/>
                    </a:prstGeom>
                  </pic:spPr>
                </pic:pic>
              </a:graphicData>
            </a:graphic>
          </wp:inline>
        </w:drawing>
      </w:r>
    </w:p>
    <w:p w14:paraId="6340B352" w14:textId="77777777" w:rsidR="00150D8C" w:rsidRPr="00D63DBF" w:rsidRDefault="00150D8C" w:rsidP="00150D8C">
      <w:pPr>
        <w:ind w:firstLineChars="1150" w:firstLine="2070"/>
        <w:rPr>
          <w:rFonts w:ascii="Times New Roman" w:hAnsi="Times New Roman" w:cs="Times New Roman"/>
          <w:sz w:val="18"/>
          <w:szCs w:val="18"/>
        </w:rPr>
      </w:pPr>
      <w:r w:rsidRPr="00D63DBF">
        <w:rPr>
          <w:rFonts w:ascii="Times New Roman" w:hAnsi="Times New Roman" w:cs="Times New Roman"/>
          <w:sz w:val="18"/>
          <w:szCs w:val="18"/>
        </w:rPr>
        <w:t>Figure</w:t>
      </w:r>
      <w:r>
        <w:rPr>
          <w:rFonts w:ascii="Times New Roman" w:hAnsi="Times New Roman" w:cs="Times New Roman"/>
          <w:sz w:val="18"/>
          <w:szCs w:val="18"/>
        </w:rPr>
        <w:t xml:space="preserve"> 1.</w:t>
      </w:r>
      <w:r w:rsidRPr="00D63DBF">
        <w:rPr>
          <w:rFonts w:ascii="Times New Roman" w:hAnsi="Times New Roman" w:cs="Times New Roman"/>
          <w:sz w:val="18"/>
          <w:szCs w:val="18"/>
        </w:rPr>
        <w:t xml:space="preserve"> </w:t>
      </w:r>
      <w:r w:rsidR="00965375">
        <w:rPr>
          <w:rFonts w:ascii="Times New Roman" w:hAnsi="Times New Roman" w:cs="Times New Roman"/>
          <w:sz w:val="18"/>
          <w:szCs w:val="18"/>
        </w:rPr>
        <w:t>C</w:t>
      </w:r>
      <w:r w:rsidRPr="00D63DBF">
        <w:rPr>
          <w:rFonts w:ascii="Times New Roman" w:hAnsi="Times New Roman" w:cs="Times New Roman"/>
          <w:sz w:val="18"/>
          <w:szCs w:val="18"/>
        </w:rPr>
        <w:t xml:space="preserve">lean and malicious </w:t>
      </w:r>
      <w:r w:rsidR="00965375">
        <w:rPr>
          <w:rFonts w:ascii="Times New Roman" w:hAnsi="Times New Roman" w:cs="Times New Roman"/>
          <w:sz w:val="18"/>
          <w:szCs w:val="18"/>
        </w:rPr>
        <w:t>examples after perturbation</w:t>
      </w:r>
    </w:p>
    <w:p w14:paraId="442C3E7C" w14:textId="77777777" w:rsidR="007F5283" w:rsidRPr="007F5283" w:rsidRDefault="007F5283" w:rsidP="007F5283">
      <w:pPr>
        <w:rPr>
          <w:rFonts w:ascii="Times New Roman" w:hAnsi="Times New Roman" w:cs="Times New Roman"/>
          <w:sz w:val="24"/>
          <w:szCs w:val="24"/>
        </w:rPr>
      </w:pPr>
    </w:p>
    <w:p w14:paraId="7065F1E3" w14:textId="77777777" w:rsidR="007F5283"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 xml:space="preserve">Secondly, these perturbed inputs were fed into the </w:t>
      </w:r>
      <w:proofErr w:type="spellStart"/>
      <w:r w:rsidRPr="007F5283">
        <w:rPr>
          <w:rFonts w:ascii="Times New Roman" w:hAnsi="Times New Roman" w:cs="Times New Roman"/>
          <w:sz w:val="24"/>
          <w:szCs w:val="24"/>
        </w:rPr>
        <w:t>BadNet</w:t>
      </w:r>
      <w:proofErr w:type="spellEnd"/>
      <w:r w:rsidRPr="007F5283">
        <w:rPr>
          <w:rFonts w:ascii="Times New Roman" w:hAnsi="Times New Roman" w:cs="Times New Roman"/>
          <w:sz w:val="24"/>
          <w:szCs w:val="24"/>
        </w:rPr>
        <w:t xml:space="preserve"> and it would output N predicted results. Then we calculated the entropy to evaluate the randomness of the predicted classes of the perturbed inputs of the above original input. For the BadNet1, since we knew the malicious inputs and clean inputs, we can observe the distribution of the entropy of these two kinds of inputs. We tuned the value of N (the number of perturbed replica of an incoming input) and observe the impact on entropy distribution of clean and backdoored inputs in the following figure.</w:t>
      </w:r>
    </w:p>
    <w:p w14:paraId="11FD7F50" w14:textId="77777777" w:rsidR="00290E9E" w:rsidRDefault="00290E9E" w:rsidP="007F5283">
      <w:pPr>
        <w:rPr>
          <w:rFonts w:ascii="Times New Roman" w:hAnsi="Times New Roman" w:cs="Times New Roman"/>
          <w:sz w:val="24"/>
          <w:szCs w:val="24"/>
        </w:rPr>
      </w:pPr>
    </w:p>
    <w:p w14:paraId="4509DEA1" w14:textId="77777777" w:rsidR="00D63DBF" w:rsidRDefault="00E27030" w:rsidP="00E27030">
      <w:pPr>
        <w:ind w:firstLineChars="100" w:firstLine="210"/>
        <w:rPr>
          <w:rFonts w:ascii="Times New Roman" w:hAnsi="Times New Roman" w:cs="Times New Roman"/>
          <w:sz w:val="24"/>
          <w:szCs w:val="24"/>
        </w:rPr>
      </w:pPr>
      <w:r>
        <w:rPr>
          <w:noProof/>
        </w:rPr>
        <w:lastRenderedPageBreak/>
        <mc:AlternateContent>
          <mc:Choice Requires="wpg">
            <w:drawing>
              <wp:inline distT="0" distB="0" distL="0" distR="0" wp14:anchorId="2241349A" wp14:editId="513CC4EE">
                <wp:extent cx="4502455" cy="3611301"/>
                <wp:effectExtent l="0" t="0" r="0" b="8255"/>
                <wp:docPr id="9" name="组合 7"/>
                <wp:cNvGraphicFramePr/>
                <a:graphic xmlns:a="http://schemas.openxmlformats.org/drawingml/2006/main">
                  <a:graphicData uri="http://schemas.microsoft.com/office/word/2010/wordprocessingGroup">
                    <wpg:wgp>
                      <wpg:cNvGrpSpPr/>
                      <wpg:grpSpPr>
                        <a:xfrm>
                          <a:off x="0" y="0"/>
                          <a:ext cx="4502455" cy="3611301"/>
                          <a:chOff x="0" y="0"/>
                          <a:chExt cx="7655103" cy="6140020"/>
                        </a:xfrm>
                      </wpg:grpSpPr>
                      <pic:pic xmlns:pic="http://schemas.openxmlformats.org/drawingml/2006/picture">
                        <pic:nvPicPr>
                          <pic:cNvPr id="10" name="图片 10"/>
                          <pic:cNvPicPr>
                            <a:picLocks noChangeAspect="1"/>
                          </pic:cNvPicPr>
                        </pic:nvPicPr>
                        <pic:blipFill>
                          <a:blip r:embed="rId7"/>
                          <a:stretch>
                            <a:fillRect/>
                          </a:stretch>
                        </pic:blipFill>
                        <pic:spPr>
                          <a:xfrm>
                            <a:off x="0" y="111513"/>
                            <a:ext cx="3697674" cy="2963745"/>
                          </a:xfrm>
                          <a:prstGeom prst="rect">
                            <a:avLst/>
                          </a:prstGeom>
                        </pic:spPr>
                      </pic:pic>
                      <pic:pic xmlns:pic="http://schemas.openxmlformats.org/drawingml/2006/picture">
                        <pic:nvPicPr>
                          <pic:cNvPr id="11" name="图片 11"/>
                          <pic:cNvPicPr/>
                        </pic:nvPicPr>
                        <pic:blipFill>
                          <a:blip r:embed="rId8"/>
                          <a:stretch>
                            <a:fillRect/>
                          </a:stretch>
                        </pic:blipFill>
                        <pic:spPr>
                          <a:xfrm>
                            <a:off x="3697674" y="0"/>
                            <a:ext cx="3957429" cy="3075258"/>
                          </a:xfrm>
                          <a:prstGeom prst="rect">
                            <a:avLst/>
                          </a:prstGeom>
                        </pic:spPr>
                      </pic:pic>
                      <pic:pic xmlns:pic="http://schemas.openxmlformats.org/drawingml/2006/picture">
                        <pic:nvPicPr>
                          <pic:cNvPr id="12" name="图片 12"/>
                          <pic:cNvPicPr/>
                        </pic:nvPicPr>
                        <pic:blipFill>
                          <a:blip r:embed="rId9"/>
                          <a:stretch>
                            <a:fillRect/>
                          </a:stretch>
                        </pic:blipFill>
                        <pic:spPr>
                          <a:xfrm>
                            <a:off x="79622" y="3186769"/>
                            <a:ext cx="3618052" cy="2853181"/>
                          </a:xfrm>
                          <a:prstGeom prst="rect">
                            <a:avLst/>
                          </a:prstGeom>
                        </pic:spPr>
                      </pic:pic>
                      <pic:pic xmlns:pic="http://schemas.openxmlformats.org/drawingml/2006/picture">
                        <pic:nvPicPr>
                          <pic:cNvPr id="13" name="图片 13"/>
                          <pic:cNvPicPr/>
                        </pic:nvPicPr>
                        <pic:blipFill>
                          <a:blip r:embed="rId10"/>
                          <a:stretch>
                            <a:fillRect/>
                          </a:stretch>
                        </pic:blipFill>
                        <pic:spPr>
                          <a:xfrm>
                            <a:off x="3949514" y="3186769"/>
                            <a:ext cx="3705589" cy="2953251"/>
                          </a:xfrm>
                          <a:prstGeom prst="rect">
                            <a:avLst/>
                          </a:prstGeom>
                        </pic:spPr>
                      </pic:pic>
                    </wpg:wgp>
                  </a:graphicData>
                </a:graphic>
              </wp:inline>
            </w:drawing>
          </mc:Choice>
          <mc:Fallback>
            <w:pict>
              <v:group w14:anchorId="5BDCDC7E" id="组合 7" o:spid="_x0000_s1026" style="width:354.5pt;height:284.35pt;mso-position-horizontal-relative:char;mso-position-vertical-relative:line" coordsize="76551,614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s1027" type="#_x0000_t75" style="position:absolute;top:1115;width:36976;height:296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">
                  <v:imagedata r:id="rId11" o:title=""/>
                </v:shape>
                <v:shape id="图片 11" o:spid="_x0000_s1028" type="#_x0000_t75" style="position:absolute;left:36976;width:39575;height:3075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">
                  <v:imagedata r:id="rId12" o:title=""/>
                </v:shape>
                <v:shape id="图片 12" o:spid="_x0000_s1029" type="#_x0000_t75" style="position:absolute;left:796;top:31867;width:36180;height:285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">
                  <v:imagedata r:id="rId13" o:title=""/>
                </v:shape>
                <v:shape id="图片 13" o:spid="_x0000_s1030" type="#_x0000_t75" style="position:absolute;left:39495;top:31867;width:37056;height:2953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">
                  <v:imagedata r:id="rId14" o:title=""/>
                </v:shape>
                <w10:anchorlock/>
              </v:group>
            </w:pict>
          </mc:Fallback>
        </mc:AlternateContent>
      </w:r>
    </w:p>
    <w:p w14:paraId="26AE93AB" w14:textId="77777777" w:rsidR="00D63DBF" w:rsidRPr="00D63DBF" w:rsidRDefault="00D63DBF">
      <w:pPr>
        <w:jc w:val="center"/>
        <w:rPr>
          <w:rFonts w:ascii="Times New Roman" w:hAnsi="Times New Roman" w:cs="Times New Roman"/>
          <w:sz w:val="18"/>
          <w:szCs w:val="18"/>
        </w:rPr>
        <w:pPrChange w:id="17" w:author="Chen Zhaoxiong" w:date="2020-12-19T22:19:00Z">
          <w:pPr>
            <w:ind w:firstLineChars="800" w:firstLine="1440"/>
          </w:pPr>
        </w:pPrChange>
      </w:pPr>
      <w:bookmarkStart w:id="18" w:name="OLE_LINK3"/>
      <w:bookmarkStart w:id="19" w:name="OLE_LINK4"/>
      <w:bookmarkStart w:id="20" w:name="OLE_LINK13"/>
      <w:r w:rsidRPr="00D63DBF">
        <w:rPr>
          <w:rFonts w:ascii="Times New Roman" w:hAnsi="Times New Roman" w:cs="Times New Roman"/>
          <w:sz w:val="18"/>
          <w:szCs w:val="18"/>
        </w:rPr>
        <w:t>Figure</w:t>
      </w:r>
      <w:r w:rsidR="006C5409">
        <w:rPr>
          <w:rFonts w:ascii="Times New Roman" w:hAnsi="Times New Roman" w:cs="Times New Roman"/>
          <w:sz w:val="18"/>
          <w:szCs w:val="18"/>
        </w:rPr>
        <w:t xml:space="preserve"> </w:t>
      </w:r>
      <w:r w:rsidR="00150D8C">
        <w:rPr>
          <w:rFonts w:ascii="Times New Roman" w:hAnsi="Times New Roman" w:cs="Times New Roman"/>
          <w:sz w:val="18"/>
          <w:szCs w:val="18"/>
        </w:rPr>
        <w:t>2</w:t>
      </w:r>
      <w:r w:rsidR="006C5409">
        <w:rPr>
          <w:rFonts w:ascii="Times New Roman" w:hAnsi="Times New Roman" w:cs="Times New Roman"/>
          <w:sz w:val="18"/>
          <w:szCs w:val="18"/>
        </w:rPr>
        <w:t>.</w:t>
      </w:r>
      <w:r w:rsidRPr="00D63DBF">
        <w:rPr>
          <w:rFonts w:ascii="Times New Roman" w:hAnsi="Times New Roman" w:cs="Times New Roman"/>
          <w:sz w:val="18"/>
          <w:szCs w:val="18"/>
        </w:rPr>
        <w:t xml:space="preserve"> Entropy distribution of clean and malicious inputs</w:t>
      </w:r>
    </w:p>
    <w:bookmarkEnd w:id="18"/>
    <w:bookmarkEnd w:id="19"/>
    <w:bookmarkEnd w:id="20"/>
    <w:p w14:paraId="1263BE0C" w14:textId="77777777" w:rsidR="00D63DBF" w:rsidRPr="00D63DBF" w:rsidRDefault="00D63DBF">
      <w:pPr>
        <w:rPr>
          <w:rFonts w:ascii="Times New Roman" w:hAnsi="Times New Roman" w:cs="Times New Roman"/>
          <w:szCs w:val="21"/>
        </w:rPr>
      </w:pPr>
    </w:p>
    <w:p w14:paraId="1C3EDF13" w14:textId="77777777" w:rsidR="0094022B" w:rsidRPr="007F5283" w:rsidRDefault="0094022B" w:rsidP="0094022B">
      <w:pPr>
        <w:rPr>
          <w:moveTo w:id="21" w:author="Chen Zhaoxiong" w:date="2020-12-19T22:29:00Z"/>
          <w:rFonts w:ascii="Times New Roman" w:hAnsi="Times New Roman" w:cs="Times New Roman"/>
          <w:sz w:val="24"/>
          <w:szCs w:val="24"/>
        </w:rPr>
      </w:pPr>
      <w:moveToRangeStart w:id="22" w:author="Chen Zhaoxiong" w:date="2020-12-19T22:29:00Z" w:name="move59309412"/>
      <w:moveTo w:id="23" w:author="Chen Zhaoxiong" w:date="2020-12-19T22:29:00Z">
        <w:r w:rsidRPr="007F5283">
          <w:rPr>
            <w:rFonts w:ascii="Times New Roman" w:hAnsi="Times New Roman" w:cs="Times New Roman"/>
            <w:sz w:val="24"/>
            <w:szCs w:val="24"/>
          </w:rPr>
          <w:t>We chose 100 as the number of replicas. Since the perturbation with 100 images could achieve nearly the same result generated by 1000 perturbed images, which was good enough. Also, perturbation with 100 images had a much smaller computation overhead.</w:t>
        </w:r>
      </w:moveTo>
    </w:p>
    <w:p w14:paraId="33009992" w14:textId="77777777" w:rsidR="0094022B" w:rsidRPr="007F5283" w:rsidRDefault="0094022B" w:rsidP="0094022B">
      <w:pPr>
        <w:rPr>
          <w:moveTo w:id="24" w:author="Chen Zhaoxiong" w:date="2020-12-19T22:29:00Z"/>
          <w:rFonts w:ascii="Times New Roman" w:hAnsi="Times New Roman" w:cs="Times New Roman"/>
          <w:sz w:val="24"/>
          <w:szCs w:val="24"/>
        </w:rPr>
      </w:pPr>
    </w:p>
    <w:moveToRangeEnd w:id="22"/>
    <w:p w14:paraId="177E8B4F" w14:textId="77777777" w:rsidR="007F5283" w:rsidRPr="007F5283"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 xml:space="preserve">From the entropy distributions, we found given a </w:t>
      </w:r>
      <w:proofErr w:type="spellStart"/>
      <w:r w:rsidRPr="007F5283">
        <w:rPr>
          <w:rFonts w:ascii="Times New Roman" w:hAnsi="Times New Roman" w:cs="Times New Roman"/>
          <w:sz w:val="24"/>
          <w:szCs w:val="24"/>
        </w:rPr>
        <w:t>BadNet</w:t>
      </w:r>
      <w:proofErr w:type="spellEnd"/>
      <w:r w:rsidRPr="007F5283">
        <w:rPr>
          <w:rFonts w:ascii="Times New Roman" w:hAnsi="Times New Roman" w:cs="Times New Roman"/>
          <w:sz w:val="24"/>
          <w:szCs w:val="24"/>
        </w:rPr>
        <w:t xml:space="preserve">, the backdoor tended to be triggered when the model predicted perturbed malicious input. The </w:t>
      </w:r>
      <w:proofErr w:type="spellStart"/>
      <w:r w:rsidRPr="007F5283">
        <w:rPr>
          <w:rFonts w:ascii="Times New Roman" w:hAnsi="Times New Roman" w:cs="Times New Roman"/>
          <w:sz w:val="24"/>
          <w:szCs w:val="24"/>
        </w:rPr>
        <w:t>BadNet</w:t>
      </w:r>
      <w:proofErr w:type="spellEnd"/>
      <w:r w:rsidRPr="007F5283">
        <w:rPr>
          <w:rFonts w:ascii="Times New Roman" w:hAnsi="Times New Roman" w:cs="Times New Roman"/>
          <w:sz w:val="24"/>
          <w:szCs w:val="24"/>
        </w:rPr>
        <w:t xml:space="preserve"> behaved just like what attackers expected, which generated concentrated results that had lower entropy, as we could see in the orange part. While perturbed samples of clean inputs would not trigger the backdoor and their prediction results followed a normal distribution, and the entropy values were higher than that of malicious inputs. </w:t>
      </w:r>
    </w:p>
    <w:p w14:paraId="6CB30AF9" w14:textId="77777777" w:rsidR="007F5283" w:rsidRPr="007F5283" w:rsidRDefault="007F5283" w:rsidP="007F5283">
      <w:pPr>
        <w:rPr>
          <w:rFonts w:ascii="Times New Roman" w:hAnsi="Times New Roman" w:cs="Times New Roman"/>
          <w:sz w:val="24"/>
          <w:szCs w:val="24"/>
        </w:rPr>
      </w:pPr>
    </w:p>
    <w:p w14:paraId="2BB8D1EB" w14:textId="35759FD4" w:rsidR="007F5283" w:rsidRPr="007F5283" w:rsidDel="0094022B" w:rsidRDefault="007F5283" w:rsidP="007F5283">
      <w:pPr>
        <w:rPr>
          <w:moveFrom w:id="25" w:author="Chen Zhaoxiong" w:date="2020-12-19T22:29:00Z"/>
          <w:rFonts w:ascii="Times New Roman" w:hAnsi="Times New Roman" w:cs="Times New Roman"/>
          <w:sz w:val="24"/>
          <w:szCs w:val="24"/>
        </w:rPr>
      </w:pPr>
      <w:moveFromRangeStart w:id="26" w:author="Chen Zhaoxiong" w:date="2020-12-19T22:29:00Z" w:name="move59309412"/>
      <w:moveFrom w:id="27" w:author="Chen Zhaoxiong" w:date="2020-12-19T22:29:00Z">
        <w:r w:rsidRPr="007F5283" w:rsidDel="0094022B">
          <w:rPr>
            <w:rFonts w:ascii="Times New Roman" w:hAnsi="Times New Roman" w:cs="Times New Roman"/>
            <w:sz w:val="24"/>
            <w:szCs w:val="24"/>
          </w:rPr>
          <w:t>We chose 100 as the number of replicas. Since the perturbation with 100 images could achieve nearly the same result generated by 1000 perturbed images, which was good enough. Also, perturbation with 100 images had a much smaller computation overhead.</w:t>
        </w:r>
      </w:moveFrom>
    </w:p>
    <w:p w14:paraId="6C59E7BB" w14:textId="7C815F9A" w:rsidR="007F5283" w:rsidRPr="007F5283" w:rsidDel="0094022B" w:rsidRDefault="007F5283" w:rsidP="007F5283">
      <w:pPr>
        <w:rPr>
          <w:moveFrom w:id="28" w:author="Chen Zhaoxiong" w:date="2020-12-19T22:29:00Z"/>
          <w:rFonts w:ascii="Times New Roman" w:hAnsi="Times New Roman" w:cs="Times New Roman"/>
          <w:sz w:val="24"/>
          <w:szCs w:val="24"/>
        </w:rPr>
      </w:pPr>
    </w:p>
    <w:moveFromRangeEnd w:id="26"/>
    <w:p w14:paraId="501BD616" w14:textId="670D39E9" w:rsidR="007F5283"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 xml:space="preserve">According to the above analysis, the next step is to decide the threshold of entropy value to separate the malicious inputs and clean inputs. Since the </w:t>
      </w:r>
      <w:r w:rsidR="00965375">
        <w:rPr>
          <w:rFonts w:ascii="Times New Roman" w:hAnsi="Times New Roman" w:cs="Times New Roman"/>
          <w:sz w:val="24"/>
          <w:szCs w:val="24"/>
        </w:rPr>
        <w:t xml:space="preserve">entropy </w:t>
      </w:r>
      <w:r w:rsidRPr="007F5283">
        <w:rPr>
          <w:rFonts w:ascii="Times New Roman" w:hAnsi="Times New Roman" w:cs="Times New Roman"/>
          <w:sz w:val="24"/>
          <w:szCs w:val="24"/>
        </w:rPr>
        <w:t>values ​​of the two parts have a little bit of overlap and we don’t have the malicious inputs when we process the BadNet2, we cannot use the lowest value of entropy of clean inputs as the threshold. Instead, we can determine FRR at first, then calculate the percentile of the normal distribution based on the results of clean inputs. In fact, we used the percentile as the boundary to detect backdoored inputs. For the BadNet1, we tried different values of FRR to improve this trade-off between FRR and FAR. The results are represented as the following figure</w:t>
      </w:r>
      <w:del w:id="29" w:author="Chen Zhaoxiong" w:date="2020-12-19T23:00:00Z">
        <w:r w:rsidRPr="007F5283" w:rsidDel="00477B23">
          <w:rPr>
            <w:rFonts w:ascii="Times New Roman" w:hAnsi="Times New Roman" w:cs="Times New Roman"/>
            <w:sz w:val="24"/>
            <w:szCs w:val="24"/>
          </w:rPr>
          <w:delText xml:space="preserve"> and table:</w:delText>
        </w:r>
      </w:del>
      <w:ins w:id="30" w:author="Chen Zhaoxiong" w:date="2020-12-19T23:00:00Z">
        <w:r w:rsidR="00477B23">
          <w:rPr>
            <w:rFonts w:ascii="Times New Roman" w:hAnsi="Times New Roman" w:cs="Times New Roman"/>
            <w:sz w:val="24"/>
            <w:szCs w:val="24"/>
          </w:rPr>
          <w:t xml:space="preserve">. </w:t>
        </w:r>
      </w:ins>
      <w:ins w:id="31" w:author="Chen Zhaoxiong" w:date="2020-12-19T23:01:00Z">
        <w:r w:rsidR="00477B23">
          <w:rPr>
            <w:rFonts w:ascii="Times New Roman" w:hAnsi="Times New Roman" w:cs="Times New Roman"/>
            <w:sz w:val="24"/>
            <w:szCs w:val="24"/>
          </w:rPr>
          <w:t>Due to the space limitation of this report, t</w:t>
        </w:r>
      </w:ins>
      <w:ins w:id="32" w:author="Chen Zhaoxiong" w:date="2020-12-19T23:00:00Z">
        <w:r w:rsidR="00477B23">
          <w:rPr>
            <w:rFonts w:ascii="Times New Roman" w:hAnsi="Times New Roman" w:cs="Times New Roman"/>
            <w:sz w:val="24"/>
            <w:szCs w:val="24"/>
          </w:rPr>
          <w:t xml:space="preserve">able </w:t>
        </w:r>
      </w:ins>
      <w:ins w:id="33" w:author="Chen Zhaoxiong" w:date="2020-12-19T23:01:00Z">
        <w:r w:rsidR="00477B23">
          <w:rPr>
            <w:rFonts w:ascii="Times New Roman" w:hAnsi="Times New Roman" w:cs="Times New Roman"/>
            <w:sz w:val="24"/>
            <w:szCs w:val="24"/>
          </w:rPr>
          <w:t>about FRR, FAR and threshold are provided in the GitHub repository.</w:t>
        </w:r>
      </w:ins>
    </w:p>
    <w:p w14:paraId="56F0EC39" w14:textId="77777777" w:rsidR="00DD69BE" w:rsidRDefault="00D63DBF" w:rsidP="00150D8C">
      <w:pPr>
        <w:jc w:val="center"/>
        <w:rPr>
          <w:rFonts w:ascii="Times New Roman" w:hAnsi="Times New Roman" w:cs="Times New Roman"/>
          <w:sz w:val="24"/>
          <w:szCs w:val="24"/>
        </w:rPr>
      </w:pPr>
      <w:r>
        <w:rPr>
          <w:noProof/>
        </w:rPr>
        <w:lastRenderedPageBreak/>
        <w:drawing>
          <wp:inline distT="0" distB="0" distL="0" distR="0" wp14:anchorId="1E557C37" wp14:editId="0F1AC821">
            <wp:extent cx="2520000" cy="1916350"/>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0000" cy="1916350"/>
                    </a:xfrm>
                    <a:prstGeom prst="rect">
                      <a:avLst/>
                    </a:prstGeom>
                  </pic:spPr>
                </pic:pic>
              </a:graphicData>
            </a:graphic>
          </wp:inline>
        </w:drawing>
      </w:r>
    </w:p>
    <w:p w14:paraId="73A32590" w14:textId="40AE9E22" w:rsidR="00D63DBF" w:rsidRDefault="00D63DBF">
      <w:pPr>
        <w:jc w:val="center"/>
        <w:rPr>
          <w:rFonts w:ascii="Times New Roman" w:hAnsi="Times New Roman" w:cs="Times New Roman"/>
          <w:sz w:val="18"/>
          <w:szCs w:val="18"/>
        </w:rPr>
        <w:pPrChange w:id="34" w:author="Chen Zhaoxiong" w:date="2020-12-19T22:18:00Z">
          <w:pPr>
            <w:ind w:firstLineChars="1750" w:firstLine="3150"/>
          </w:pPr>
        </w:pPrChange>
      </w:pPr>
      <w:r w:rsidRPr="00D63DBF">
        <w:rPr>
          <w:rFonts w:ascii="Times New Roman" w:hAnsi="Times New Roman" w:cs="Times New Roman"/>
          <w:sz w:val="18"/>
          <w:szCs w:val="18"/>
        </w:rPr>
        <w:t>Figure</w:t>
      </w:r>
      <w:r w:rsidR="006C5409">
        <w:rPr>
          <w:rFonts w:ascii="Times New Roman" w:hAnsi="Times New Roman" w:cs="Times New Roman"/>
          <w:sz w:val="18"/>
          <w:szCs w:val="18"/>
        </w:rPr>
        <w:t xml:space="preserve"> </w:t>
      </w:r>
      <w:r w:rsidR="00150D8C">
        <w:rPr>
          <w:rFonts w:ascii="Times New Roman" w:hAnsi="Times New Roman" w:cs="Times New Roman"/>
          <w:sz w:val="18"/>
          <w:szCs w:val="18"/>
        </w:rPr>
        <w:t>3</w:t>
      </w:r>
      <w:r w:rsidR="006C5409">
        <w:rPr>
          <w:rFonts w:ascii="Times New Roman" w:hAnsi="Times New Roman" w:cs="Times New Roman"/>
          <w:sz w:val="18"/>
          <w:szCs w:val="18"/>
        </w:rPr>
        <w:t>.</w:t>
      </w:r>
      <w:r>
        <w:rPr>
          <w:rFonts w:ascii="Times New Roman" w:hAnsi="Times New Roman" w:cs="Times New Roman"/>
          <w:sz w:val="18"/>
          <w:szCs w:val="18"/>
        </w:rPr>
        <w:t xml:space="preserve"> Value of FRR and FAR</w:t>
      </w:r>
    </w:p>
    <w:p w14:paraId="54E503DE" w14:textId="21A72CC6" w:rsidR="00442DED" w:rsidRPr="006C5409" w:rsidDel="00477B23" w:rsidRDefault="00442DED" w:rsidP="00D63DBF">
      <w:pPr>
        <w:ind w:firstLineChars="1200" w:firstLine="2880"/>
        <w:rPr>
          <w:del w:id="35" w:author="Chen Zhaoxiong" w:date="2020-12-19T23:02:00Z"/>
          <w:rFonts w:ascii="Times New Roman" w:hAnsi="Times New Roman" w:cs="Times New Roman"/>
          <w:sz w:val="24"/>
          <w:szCs w:val="24"/>
        </w:rPr>
      </w:pPr>
    </w:p>
    <w:p w14:paraId="70D22D8B" w14:textId="0FB04FC2" w:rsidR="00442DED" w:rsidRPr="00442DED" w:rsidDel="00477B23" w:rsidRDefault="00442DED">
      <w:pPr>
        <w:jc w:val="center"/>
        <w:rPr>
          <w:del w:id="36" w:author="Chen Zhaoxiong" w:date="2020-12-19T23:02:00Z"/>
          <w:rFonts w:ascii="Times New Roman" w:hAnsi="Times New Roman" w:cs="Times New Roman"/>
          <w:sz w:val="18"/>
          <w:szCs w:val="18"/>
        </w:rPr>
        <w:pPrChange w:id="37" w:author="Chen Zhaoxiong" w:date="2020-12-19T22:18:00Z">
          <w:pPr>
            <w:ind w:firstLineChars="1750" w:firstLine="3150"/>
          </w:pPr>
        </w:pPrChange>
      </w:pPr>
      <w:del w:id="38" w:author="Chen Zhaoxiong" w:date="2020-12-19T23:02:00Z">
        <w:r w:rsidDel="00477B23">
          <w:rPr>
            <w:rFonts w:ascii="Times New Roman" w:hAnsi="Times New Roman" w:cs="Times New Roman"/>
            <w:sz w:val="18"/>
            <w:szCs w:val="18"/>
          </w:rPr>
          <w:delText>Table</w:delText>
        </w:r>
        <w:r w:rsidR="006C5409" w:rsidDel="00477B23">
          <w:rPr>
            <w:rFonts w:ascii="Times New Roman" w:hAnsi="Times New Roman" w:cs="Times New Roman"/>
            <w:sz w:val="18"/>
            <w:szCs w:val="18"/>
          </w:rPr>
          <w:delText xml:space="preserve"> 1.</w:delText>
        </w:r>
        <w:r w:rsidDel="00477B23">
          <w:rPr>
            <w:rFonts w:ascii="Times New Roman" w:hAnsi="Times New Roman" w:cs="Times New Roman"/>
            <w:sz w:val="18"/>
            <w:szCs w:val="18"/>
          </w:rPr>
          <w:delText xml:space="preserve"> </w:delText>
        </w:r>
      </w:del>
      <w:del w:id="39" w:author="Chen Zhaoxiong" w:date="2020-12-19T22:18:00Z">
        <w:r w:rsidDel="005559B9">
          <w:rPr>
            <w:rFonts w:ascii="Times New Roman" w:hAnsi="Times New Roman" w:cs="Times New Roman"/>
            <w:sz w:val="18"/>
            <w:szCs w:val="18"/>
          </w:rPr>
          <w:delText>Selection of t</w:delText>
        </w:r>
      </w:del>
      <w:del w:id="40" w:author="Chen Zhaoxiong" w:date="2020-12-19T23:02:00Z">
        <w:r w:rsidDel="00477B23">
          <w:rPr>
            <w:rFonts w:ascii="Times New Roman" w:hAnsi="Times New Roman" w:cs="Times New Roman"/>
            <w:sz w:val="18"/>
            <w:szCs w:val="18"/>
          </w:rPr>
          <w:delText>hreshold</w:delText>
        </w:r>
      </w:del>
    </w:p>
    <w:tbl>
      <w:tblPr>
        <w:tblStyle w:val="a3"/>
        <w:tblW w:w="0" w:type="auto"/>
        <w:tblLook w:val="04A0" w:firstRow="1" w:lastRow="0" w:firstColumn="1" w:lastColumn="0" w:noHBand="0" w:noVBand="1"/>
      </w:tblPr>
      <w:tblGrid>
        <w:gridCol w:w="2074"/>
        <w:gridCol w:w="2074"/>
        <w:gridCol w:w="2074"/>
        <w:gridCol w:w="2074"/>
      </w:tblGrid>
      <w:tr w:rsidR="00D418AF" w:rsidRPr="00442DED" w:rsidDel="00477B23" w14:paraId="4CDD91A5" w14:textId="0CBDDB96" w:rsidTr="00442DED">
        <w:trPr>
          <w:del w:id="41" w:author="Chen Zhaoxiong" w:date="2020-12-19T23:02:00Z"/>
        </w:trPr>
        <w:tc>
          <w:tcPr>
            <w:tcW w:w="2074" w:type="dxa"/>
          </w:tcPr>
          <w:p w14:paraId="4A2A1BCA" w14:textId="1CB873A6" w:rsidR="00D418AF" w:rsidRPr="00D418AF" w:rsidDel="00477B23" w:rsidRDefault="00D418AF" w:rsidP="00D418AF">
            <w:pPr>
              <w:rPr>
                <w:del w:id="42" w:author="Chen Zhaoxiong" w:date="2020-12-19T23:02:00Z"/>
                <w:rFonts w:ascii="Times New Roman" w:hAnsi="Times New Roman" w:cs="Times New Roman"/>
                <w:color w:val="212121"/>
                <w:szCs w:val="21"/>
                <w:shd w:val="clear" w:color="auto" w:fill="FFFFFF"/>
              </w:rPr>
            </w:pPr>
            <w:del w:id="43" w:author="Chen Zhaoxiong" w:date="2020-12-19T23:02:00Z">
              <w:r w:rsidRPr="00503886" w:rsidDel="00477B23">
                <w:rPr>
                  <w:rFonts w:ascii="Times New Roman" w:hAnsi="Times New Roman" w:cs="Times New Roman"/>
                  <w:color w:val="212121"/>
                  <w:szCs w:val="21"/>
                  <w:shd w:val="clear" w:color="auto" w:fill="FFFFFF"/>
                </w:rPr>
                <w:delText>i</w:delText>
              </w:r>
            </w:del>
          </w:p>
        </w:tc>
        <w:tc>
          <w:tcPr>
            <w:tcW w:w="2074" w:type="dxa"/>
          </w:tcPr>
          <w:p w14:paraId="4C78FC9C" w14:textId="119EC4DE" w:rsidR="00D418AF" w:rsidRPr="00D418AF" w:rsidDel="00477B23" w:rsidRDefault="00D418AF" w:rsidP="00D418AF">
            <w:pPr>
              <w:rPr>
                <w:del w:id="44" w:author="Chen Zhaoxiong" w:date="2020-12-19T23:02:00Z"/>
                <w:rFonts w:ascii="Times New Roman" w:hAnsi="Times New Roman" w:cs="Times New Roman"/>
                <w:color w:val="212121"/>
                <w:szCs w:val="21"/>
                <w:shd w:val="clear" w:color="auto" w:fill="FFFFFF"/>
              </w:rPr>
            </w:pPr>
            <w:del w:id="45" w:author="Chen Zhaoxiong" w:date="2020-12-19T23:02:00Z">
              <w:r w:rsidRPr="00503886" w:rsidDel="00477B23">
                <w:rPr>
                  <w:rFonts w:ascii="Times New Roman" w:hAnsi="Times New Roman" w:cs="Times New Roman"/>
                  <w:color w:val="212121"/>
                  <w:szCs w:val="21"/>
                  <w:shd w:val="clear" w:color="auto" w:fill="FFFFFF"/>
                </w:rPr>
                <w:delText>FRR</w:delText>
              </w:r>
            </w:del>
          </w:p>
        </w:tc>
        <w:tc>
          <w:tcPr>
            <w:tcW w:w="2074" w:type="dxa"/>
          </w:tcPr>
          <w:p w14:paraId="587FB98C" w14:textId="16639420" w:rsidR="00D418AF" w:rsidRPr="00D418AF" w:rsidDel="00477B23" w:rsidRDefault="00D418AF" w:rsidP="00D418AF">
            <w:pPr>
              <w:rPr>
                <w:del w:id="46" w:author="Chen Zhaoxiong" w:date="2020-12-19T23:02:00Z"/>
                <w:rFonts w:ascii="Times New Roman" w:hAnsi="Times New Roman" w:cs="Times New Roman"/>
                <w:color w:val="212121"/>
                <w:szCs w:val="21"/>
                <w:shd w:val="clear" w:color="auto" w:fill="FFFFFF"/>
              </w:rPr>
            </w:pPr>
            <w:del w:id="47" w:author="Chen Zhaoxiong" w:date="2020-12-19T23:02:00Z">
              <w:r w:rsidRPr="00503886" w:rsidDel="00477B23">
                <w:rPr>
                  <w:rFonts w:ascii="Times New Roman" w:hAnsi="Times New Roman" w:cs="Times New Roman"/>
                  <w:color w:val="212121"/>
                  <w:szCs w:val="21"/>
                  <w:shd w:val="clear" w:color="auto" w:fill="FFFFFF"/>
                </w:rPr>
                <w:delText>threshold</w:delText>
              </w:r>
            </w:del>
          </w:p>
        </w:tc>
        <w:tc>
          <w:tcPr>
            <w:tcW w:w="2074" w:type="dxa"/>
          </w:tcPr>
          <w:p w14:paraId="36FE17A3" w14:textId="11B2A057" w:rsidR="00D418AF" w:rsidRPr="00D418AF" w:rsidDel="00477B23" w:rsidRDefault="00D418AF" w:rsidP="00D418AF">
            <w:pPr>
              <w:rPr>
                <w:del w:id="48" w:author="Chen Zhaoxiong" w:date="2020-12-19T23:02:00Z"/>
                <w:rFonts w:ascii="Times New Roman" w:hAnsi="Times New Roman" w:cs="Times New Roman"/>
                <w:color w:val="212121"/>
                <w:szCs w:val="21"/>
                <w:shd w:val="clear" w:color="auto" w:fill="FFFFFF"/>
              </w:rPr>
            </w:pPr>
            <w:del w:id="49" w:author="Chen Zhaoxiong" w:date="2020-12-19T23:02:00Z">
              <w:r w:rsidRPr="00503886" w:rsidDel="00477B23">
                <w:rPr>
                  <w:rFonts w:ascii="Times New Roman" w:hAnsi="Times New Roman" w:cs="Times New Roman"/>
                  <w:color w:val="212121"/>
                  <w:szCs w:val="21"/>
                  <w:shd w:val="clear" w:color="auto" w:fill="FFFFFF"/>
                </w:rPr>
                <w:delText>FAR</w:delText>
              </w:r>
            </w:del>
          </w:p>
        </w:tc>
      </w:tr>
      <w:tr w:rsidR="00D418AF" w:rsidRPr="00442DED" w:rsidDel="00477B23" w14:paraId="6A22DB3C" w14:textId="5192C66C" w:rsidTr="00442DED">
        <w:trPr>
          <w:del w:id="50" w:author="Chen Zhaoxiong" w:date="2020-12-19T23:02:00Z"/>
        </w:trPr>
        <w:tc>
          <w:tcPr>
            <w:tcW w:w="2074" w:type="dxa"/>
          </w:tcPr>
          <w:p w14:paraId="6B294114" w14:textId="414A5D8D" w:rsidR="00D418AF" w:rsidRPr="00D418AF" w:rsidDel="00477B23" w:rsidRDefault="00D418AF" w:rsidP="00D418AF">
            <w:pPr>
              <w:rPr>
                <w:del w:id="51" w:author="Chen Zhaoxiong" w:date="2020-12-19T23:02:00Z"/>
                <w:rFonts w:ascii="Times New Roman" w:hAnsi="Times New Roman" w:cs="Times New Roman"/>
                <w:color w:val="212121"/>
                <w:szCs w:val="21"/>
                <w:shd w:val="clear" w:color="auto" w:fill="FFFFFF"/>
              </w:rPr>
            </w:pPr>
            <w:del w:id="52" w:author="Chen Zhaoxiong" w:date="2020-12-19T23:02:00Z">
              <w:r w:rsidRPr="00503886" w:rsidDel="00477B23">
                <w:rPr>
                  <w:rFonts w:ascii="Times New Roman" w:hAnsi="Times New Roman" w:cs="Times New Roman"/>
                  <w:color w:val="212121"/>
                  <w:szCs w:val="21"/>
                  <w:shd w:val="clear" w:color="auto" w:fill="FFFFFF"/>
                </w:rPr>
                <w:delText>0</w:delText>
              </w:r>
            </w:del>
          </w:p>
        </w:tc>
        <w:tc>
          <w:tcPr>
            <w:tcW w:w="2074" w:type="dxa"/>
          </w:tcPr>
          <w:p w14:paraId="28B289D0" w14:textId="0BD86C77" w:rsidR="00D418AF" w:rsidRPr="00D418AF" w:rsidDel="00477B23" w:rsidRDefault="00D418AF" w:rsidP="00D418AF">
            <w:pPr>
              <w:rPr>
                <w:del w:id="53" w:author="Chen Zhaoxiong" w:date="2020-12-19T23:02:00Z"/>
                <w:rFonts w:ascii="Times New Roman" w:hAnsi="Times New Roman" w:cs="Times New Roman"/>
                <w:color w:val="212121"/>
                <w:szCs w:val="21"/>
                <w:shd w:val="clear" w:color="auto" w:fill="FFFFFF"/>
              </w:rPr>
            </w:pPr>
            <w:del w:id="54" w:author="Chen Zhaoxiong" w:date="2020-12-19T23:02:00Z">
              <w:r w:rsidRPr="00503886" w:rsidDel="00477B23">
                <w:rPr>
                  <w:rFonts w:ascii="Times New Roman" w:hAnsi="Times New Roman" w:cs="Times New Roman"/>
                  <w:color w:val="212121"/>
                  <w:szCs w:val="21"/>
                  <w:shd w:val="clear" w:color="auto" w:fill="FFFFFF"/>
                </w:rPr>
                <w:delText>0.10%</w:delText>
              </w:r>
            </w:del>
          </w:p>
        </w:tc>
        <w:tc>
          <w:tcPr>
            <w:tcW w:w="2074" w:type="dxa"/>
          </w:tcPr>
          <w:p w14:paraId="645DB99E" w14:textId="2848AC35" w:rsidR="00D418AF" w:rsidRPr="00D418AF" w:rsidDel="00477B23" w:rsidRDefault="00D418AF" w:rsidP="00D418AF">
            <w:pPr>
              <w:rPr>
                <w:del w:id="55" w:author="Chen Zhaoxiong" w:date="2020-12-19T23:02:00Z"/>
                <w:rFonts w:ascii="Times New Roman" w:hAnsi="Times New Roman" w:cs="Times New Roman"/>
                <w:color w:val="212121"/>
                <w:szCs w:val="21"/>
                <w:shd w:val="clear" w:color="auto" w:fill="FFFFFF"/>
              </w:rPr>
            </w:pPr>
            <w:del w:id="56" w:author="Chen Zhaoxiong" w:date="2020-12-19T23:02:00Z">
              <w:r w:rsidRPr="00503886" w:rsidDel="00477B23">
                <w:rPr>
                  <w:rFonts w:ascii="Times New Roman" w:hAnsi="Times New Roman" w:cs="Times New Roman"/>
                  <w:color w:val="212121"/>
                  <w:szCs w:val="21"/>
                  <w:shd w:val="clear" w:color="auto" w:fill="FFFFFF"/>
                </w:rPr>
                <w:delText>0.135971</w:delText>
              </w:r>
            </w:del>
          </w:p>
        </w:tc>
        <w:tc>
          <w:tcPr>
            <w:tcW w:w="2074" w:type="dxa"/>
          </w:tcPr>
          <w:p w14:paraId="7AA6C00E" w14:textId="240792AD" w:rsidR="00D418AF" w:rsidRPr="00D418AF" w:rsidDel="00477B23" w:rsidRDefault="00D418AF" w:rsidP="00D418AF">
            <w:pPr>
              <w:rPr>
                <w:del w:id="57" w:author="Chen Zhaoxiong" w:date="2020-12-19T23:02:00Z"/>
                <w:rFonts w:ascii="Times New Roman" w:hAnsi="Times New Roman" w:cs="Times New Roman"/>
                <w:color w:val="212121"/>
                <w:szCs w:val="21"/>
                <w:shd w:val="clear" w:color="auto" w:fill="FFFFFF"/>
              </w:rPr>
            </w:pPr>
            <w:del w:id="58" w:author="Chen Zhaoxiong" w:date="2020-12-19T23:02:00Z">
              <w:r w:rsidRPr="00503886" w:rsidDel="00477B23">
                <w:rPr>
                  <w:rFonts w:ascii="Times New Roman" w:hAnsi="Times New Roman" w:cs="Times New Roman"/>
                  <w:color w:val="212121"/>
                  <w:szCs w:val="21"/>
                  <w:shd w:val="clear" w:color="auto" w:fill="FFFFFF"/>
                </w:rPr>
                <w:delText>43.35%</w:delText>
              </w:r>
            </w:del>
          </w:p>
        </w:tc>
      </w:tr>
      <w:tr w:rsidR="00D418AF" w:rsidRPr="00442DED" w:rsidDel="00477B23" w14:paraId="1281199A" w14:textId="29A64D7C" w:rsidTr="00442DED">
        <w:trPr>
          <w:del w:id="59" w:author="Chen Zhaoxiong" w:date="2020-12-19T23:02:00Z"/>
        </w:trPr>
        <w:tc>
          <w:tcPr>
            <w:tcW w:w="2074" w:type="dxa"/>
          </w:tcPr>
          <w:p w14:paraId="56417A44" w14:textId="65CDAC0A" w:rsidR="00D418AF" w:rsidRPr="00D418AF" w:rsidDel="00477B23" w:rsidRDefault="00D418AF" w:rsidP="00D418AF">
            <w:pPr>
              <w:rPr>
                <w:del w:id="60" w:author="Chen Zhaoxiong" w:date="2020-12-19T23:02:00Z"/>
                <w:rFonts w:ascii="Times New Roman" w:hAnsi="Times New Roman" w:cs="Times New Roman"/>
                <w:color w:val="212121"/>
                <w:szCs w:val="21"/>
                <w:shd w:val="clear" w:color="auto" w:fill="FFFFFF"/>
              </w:rPr>
            </w:pPr>
            <w:del w:id="61" w:author="Chen Zhaoxiong" w:date="2020-12-19T23:02:00Z">
              <w:r w:rsidRPr="00503886" w:rsidDel="00477B23">
                <w:rPr>
                  <w:rFonts w:ascii="Times New Roman" w:hAnsi="Times New Roman" w:cs="Times New Roman"/>
                  <w:color w:val="212121"/>
                  <w:szCs w:val="21"/>
                  <w:shd w:val="clear" w:color="auto" w:fill="FFFFFF"/>
                </w:rPr>
                <w:delText>1</w:delText>
              </w:r>
            </w:del>
          </w:p>
        </w:tc>
        <w:tc>
          <w:tcPr>
            <w:tcW w:w="2074" w:type="dxa"/>
          </w:tcPr>
          <w:p w14:paraId="28FC6B01" w14:textId="2D143CD6" w:rsidR="00D418AF" w:rsidRPr="00D418AF" w:rsidDel="00477B23" w:rsidRDefault="00D418AF" w:rsidP="00D418AF">
            <w:pPr>
              <w:rPr>
                <w:del w:id="62" w:author="Chen Zhaoxiong" w:date="2020-12-19T23:02:00Z"/>
                <w:rFonts w:ascii="Times New Roman" w:hAnsi="Times New Roman" w:cs="Times New Roman"/>
                <w:color w:val="212121"/>
                <w:szCs w:val="21"/>
                <w:shd w:val="clear" w:color="auto" w:fill="FFFFFF"/>
              </w:rPr>
            </w:pPr>
            <w:del w:id="63" w:author="Chen Zhaoxiong" w:date="2020-12-19T23:02:00Z">
              <w:r w:rsidRPr="00503886" w:rsidDel="00477B23">
                <w:rPr>
                  <w:rFonts w:ascii="Times New Roman" w:hAnsi="Times New Roman" w:cs="Times New Roman"/>
                  <w:color w:val="212121"/>
                  <w:szCs w:val="21"/>
                  <w:shd w:val="clear" w:color="auto" w:fill="FFFFFF"/>
                </w:rPr>
                <w:delText>0.30%</w:delText>
              </w:r>
            </w:del>
          </w:p>
        </w:tc>
        <w:tc>
          <w:tcPr>
            <w:tcW w:w="2074" w:type="dxa"/>
          </w:tcPr>
          <w:p w14:paraId="76A1D934" w14:textId="3A0D9446" w:rsidR="00D418AF" w:rsidRPr="00D418AF" w:rsidDel="00477B23" w:rsidRDefault="00D418AF" w:rsidP="00D418AF">
            <w:pPr>
              <w:rPr>
                <w:del w:id="64" w:author="Chen Zhaoxiong" w:date="2020-12-19T23:02:00Z"/>
                <w:rFonts w:ascii="Times New Roman" w:hAnsi="Times New Roman" w:cs="Times New Roman"/>
                <w:color w:val="212121"/>
                <w:szCs w:val="21"/>
                <w:shd w:val="clear" w:color="auto" w:fill="FFFFFF"/>
              </w:rPr>
            </w:pPr>
            <w:del w:id="65" w:author="Chen Zhaoxiong" w:date="2020-12-19T23:02:00Z">
              <w:r w:rsidRPr="00503886" w:rsidDel="00477B23">
                <w:rPr>
                  <w:rFonts w:ascii="Times New Roman" w:hAnsi="Times New Roman" w:cs="Times New Roman"/>
                  <w:color w:val="212121"/>
                  <w:szCs w:val="21"/>
                  <w:shd w:val="clear" w:color="auto" w:fill="FFFFFF"/>
                </w:rPr>
                <w:delText>0.174894</w:delText>
              </w:r>
            </w:del>
          </w:p>
        </w:tc>
        <w:tc>
          <w:tcPr>
            <w:tcW w:w="2074" w:type="dxa"/>
          </w:tcPr>
          <w:p w14:paraId="3A16A9E9" w14:textId="6EED88CF" w:rsidR="00D418AF" w:rsidRPr="00D418AF" w:rsidDel="00477B23" w:rsidRDefault="00D418AF" w:rsidP="00D418AF">
            <w:pPr>
              <w:rPr>
                <w:del w:id="66" w:author="Chen Zhaoxiong" w:date="2020-12-19T23:02:00Z"/>
                <w:rFonts w:ascii="Times New Roman" w:hAnsi="Times New Roman" w:cs="Times New Roman"/>
                <w:color w:val="212121"/>
                <w:szCs w:val="21"/>
                <w:shd w:val="clear" w:color="auto" w:fill="FFFFFF"/>
              </w:rPr>
            </w:pPr>
            <w:del w:id="67" w:author="Chen Zhaoxiong" w:date="2020-12-19T23:02:00Z">
              <w:r w:rsidRPr="00503886" w:rsidDel="00477B23">
                <w:rPr>
                  <w:rFonts w:ascii="Times New Roman" w:hAnsi="Times New Roman" w:cs="Times New Roman"/>
                  <w:color w:val="212121"/>
                  <w:szCs w:val="21"/>
                  <w:shd w:val="clear" w:color="auto" w:fill="FFFFFF"/>
                </w:rPr>
                <w:delText>27.80%</w:delText>
              </w:r>
            </w:del>
          </w:p>
        </w:tc>
      </w:tr>
      <w:tr w:rsidR="00D418AF" w:rsidRPr="00442DED" w:rsidDel="00477B23" w14:paraId="01456E88" w14:textId="719E8B3D" w:rsidTr="00442DED">
        <w:trPr>
          <w:del w:id="68" w:author="Chen Zhaoxiong" w:date="2020-12-19T23:02:00Z"/>
        </w:trPr>
        <w:tc>
          <w:tcPr>
            <w:tcW w:w="2074" w:type="dxa"/>
          </w:tcPr>
          <w:p w14:paraId="7DBFE722" w14:textId="09F52832" w:rsidR="00D418AF" w:rsidRPr="00D418AF" w:rsidDel="00477B23" w:rsidRDefault="00D418AF" w:rsidP="00D418AF">
            <w:pPr>
              <w:rPr>
                <w:del w:id="69" w:author="Chen Zhaoxiong" w:date="2020-12-19T23:02:00Z"/>
                <w:rFonts w:ascii="Times New Roman" w:hAnsi="Times New Roman" w:cs="Times New Roman"/>
                <w:color w:val="212121"/>
                <w:szCs w:val="21"/>
                <w:shd w:val="clear" w:color="auto" w:fill="FFFFFF"/>
              </w:rPr>
            </w:pPr>
            <w:del w:id="70" w:author="Chen Zhaoxiong" w:date="2020-12-19T23:02:00Z">
              <w:r w:rsidRPr="00503886" w:rsidDel="00477B23">
                <w:rPr>
                  <w:rFonts w:ascii="Times New Roman" w:hAnsi="Times New Roman" w:cs="Times New Roman"/>
                  <w:color w:val="212121"/>
                  <w:szCs w:val="21"/>
                  <w:shd w:val="clear" w:color="auto" w:fill="FFFFFF"/>
                </w:rPr>
                <w:delText>2</w:delText>
              </w:r>
            </w:del>
          </w:p>
        </w:tc>
        <w:tc>
          <w:tcPr>
            <w:tcW w:w="2074" w:type="dxa"/>
          </w:tcPr>
          <w:p w14:paraId="4612FA6A" w14:textId="1B3DFDCD" w:rsidR="00D418AF" w:rsidRPr="00D418AF" w:rsidDel="00477B23" w:rsidRDefault="00D418AF" w:rsidP="00D418AF">
            <w:pPr>
              <w:rPr>
                <w:del w:id="71" w:author="Chen Zhaoxiong" w:date="2020-12-19T23:02:00Z"/>
                <w:rFonts w:ascii="Times New Roman" w:hAnsi="Times New Roman" w:cs="Times New Roman"/>
                <w:color w:val="212121"/>
                <w:szCs w:val="21"/>
                <w:shd w:val="clear" w:color="auto" w:fill="FFFFFF"/>
              </w:rPr>
            </w:pPr>
            <w:del w:id="72" w:author="Chen Zhaoxiong" w:date="2020-12-19T23:02:00Z">
              <w:r w:rsidRPr="00503886" w:rsidDel="00477B23">
                <w:rPr>
                  <w:rFonts w:ascii="Times New Roman" w:hAnsi="Times New Roman" w:cs="Times New Roman"/>
                  <w:color w:val="212121"/>
                  <w:szCs w:val="21"/>
                  <w:shd w:val="clear" w:color="auto" w:fill="FFFFFF"/>
                </w:rPr>
                <w:delText>0.50%</w:delText>
              </w:r>
            </w:del>
          </w:p>
        </w:tc>
        <w:tc>
          <w:tcPr>
            <w:tcW w:w="2074" w:type="dxa"/>
          </w:tcPr>
          <w:p w14:paraId="611D801C" w14:textId="5858E869" w:rsidR="00D418AF" w:rsidRPr="00D418AF" w:rsidDel="00477B23" w:rsidRDefault="00D418AF" w:rsidP="00D418AF">
            <w:pPr>
              <w:rPr>
                <w:del w:id="73" w:author="Chen Zhaoxiong" w:date="2020-12-19T23:02:00Z"/>
                <w:rFonts w:ascii="Times New Roman" w:hAnsi="Times New Roman" w:cs="Times New Roman"/>
                <w:color w:val="212121"/>
                <w:szCs w:val="21"/>
                <w:shd w:val="clear" w:color="auto" w:fill="FFFFFF"/>
              </w:rPr>
            </w:pPr>
            <w:del w:id="74" w:author="Chen Zhaoxiong" w:date="2020-12-19T23:02:00Z">
              <w:r w:rsidRPr="00503886" w:rsidDel="00477B23">
                <w:rPr>
                  <w:rFonts w:ascii="Times New Roman" w:hAnsi="Times New Roman" w:cs="Times New Roman"/>
                  <w:color w:val="212121"/>
                  <w:szCs w:val="21"/>
                  <w:shd w:val="clear" w:color="auto" w:fill="FFFFFF"/>
                </w:rPr>
                <w:delText>0.194408</w:delText>
              </w:r>
            </w:del>
          </w:p>
        </w:tc>
        <w:tc>
          <w:tcPr>
            <w:tcW w:w="2074" w:type="dxa"/>
          </w:tcPr>
          <w:p w14:paraId="43C89693" w14:textId="4E4CC140" w:rsidR="00D418AF" w:rsidRPr="00D418AF" w:rsidDel="00477B23" w:rsidRDefault="00D418AF" w:rsidP="00D418AF">
            <w:pPr>
              <w:rPr>
                <w:del w:id="75" w:author="Chen Zhaoxiong" w:date="2020-12-19T23:02:00Z"/>
                <w:rFonts w:ascii="Times New Roman" w:hAnsi="Times New Roman" w:cs="Times New Roman"/>
                <w:color w:val="212121"/>
                <w:szCs w:val="21"/>
                <w:shd w:val="clear" w:color="auto" w:fill="FFFFFF"/>
              </w:rPr>
            </w:pPr>
            <w:del w:id="76" w:author="Chen Zhaoxiong" w:date="2020-12-19T23:02:00Z">
              <w:r w:rsidRPr="00503886" w:rsidDel="00477B23">
                <w:rPr>
                  <w:rFonts w:ascii="Times New Roman" w:hAnsi="Times New Roman" w:cs="Times New Roman"/>
                  <w:color w:val="212121"/>
                  <w:szCs w:val="21"/>
                  <w:shd w:val="clear" w:color="auto" w:fill="FFFFFF"/>
                </w:rPr>
                <w:delText>21.40%</w:delText>
              </w:r>
            </w:del>
          </w:p>
        </w:tc>
      </w:tr>
      <w:tr w:rsidR="00D418AF" w:rsidRPr="00442DED" w:rsidDel="00477B23" w14:paraId="103D4397" w14:textId="4589C395" w:rsidTr="00442DED">
        <w:trPr>
          <w:del w:id="77" w:author="Chen Zhaoxiong" w:date="2020-12-19T23:02:00Z"/>
        </w:trPr>
        <w:tc>
          <w:tcPr>
            <w:tcW w:w="2074" w:type="dxa"/>
          </w:tcPr>
          <w:p w14:paraId="5FAE04D0" w14:textId="31EE6017" w:rsidR="00D418AF" w:rsidRPr="00D418AF" w:rsidDel="00477B23" w:rsidRDefault="00D418AF" w:rsidP="00D418AF">
            <w:pPr>
              <w:rPr>
                <w:del w:id="78" w:author="Chen Zhaoxiong" w:date="2020-12-19T23:02:00Z"/>
                <w:rFonts w:ascii="Times New Roman" w:hAnsi="Times New Roman" w:cs="Times New Roman"/>
                <w:color w:val="212121"/>
                <w:szCs w:val="21"/>
                <w:shd w:val="clear" w:color="auto" w:fill="FFFFFF"/>
              </w:rPr>
            </w:pPr>
            <w:del w:id="79" w:author="Chen Zhaoxiong" w:date="2020-12-19T23:02:00Z">
              <w:r w:rsidRPr="00503886" w:rsidDel="00477B23">
                <w:rPr>
                  <w:rFonts w:ascii="Times New Roman" w:hAnsi="Times New Roman" w:cs="Times New Roman"/>
                  <w:color w:val="212121"/>
                  <w:szCs w:val="21"/>
                  <w:shd w:val="clear" w:color="auto" w:fill="FFFFFF"/>
                </w:rPr>
                <w:delText>3</w:delText>
              </w:r>
            </w:del>
          </w:p>
        </w:tc>
        <w:tc>
          <w:tcPr>
            <w:tcW w:w="2074" w:type="dxa"/>
          </w:tcPr>
          <w:p w14:paraId="31FB7C40" w14:textId="28719875" w:rsidR="00D418AF" w:rsidRPr="00D418AF" w:rsidDel="00477B23" w:rsidRDefault="00D418AF" w:rsidP="00D418AF">
            <w:pPr>
              <w:rPr>
                <w:del w:id="80" w:author="Chen Zhaoxiong" w:date="2020-12-19T23:02:00Z"/>
                <w:rFonts w:ascii="Times New Roman" w:hAnsi="Times New Roman" w:cs="Times New Roman"/>
                <w:color w:val="212121"/>
                <w:szCs w:val="21"/>
                <w:shd w:val="clear" w:color="auto" w:fill="FFFFFF"/>
              </w:rPr>
            </w:pPr>
            <w:del w:id="81" w:author="Chen Zhaoxiong" w:date="2020-12-19T23:02:00Z">
              <w:r w:rsidRPr="00503886" w:rsidDel="00477B23">
                <w:rPr>
                  <w:rFonts w:ascii="Times New Roman" w:hAnsi="Times New Roman" w:cs="Times New Roman"/>
                  <w:color w:val="212121"/>
                  <w:szCs w:val="21"/>
                  <w:shd w:val="clear" w:color="auto" w:fill="FFFFFF"/>
                </w:rPr>
                <w:delText>0.70%</w:delText>
              </w:r>
            </w:del>
          </w:p>
        </w:tc>
        <w:tc>
          <w:tcPr>
            <w:tcW w:w="2074" w:type="dxa"/>
          </w:tcPr>
          <w:p w14:paraId="17DA7CA4" w14:textId="78A0129F" w:rsidR="00D418AF" w:rsidRPr="00D418AF" w:rsidDel="00477B23" w:rsidRDefault="00D418AF" w:rsidP="00D418AF">
            <w:pPr>
              <w:rPr>
                <w:del w:id="82" w:author="Chen Zhaoxiong" w:date="2020-12-19T23:02:00Z"/>
                <w:rFonts w:ascii="Times New Roman" w:hAnsi="Times New Roman" w:cs="Times New Roman"/>
                <w:color w:val="212121"/>
                <w:szCs w:val="21"/>
                <w:shd w:val="clear" w:color="auto" w:fill="FFFFFF"/>
              </w:rPr>
            </w:pPr>
            <w:del w:id="83" w:author="Chen Zhaoxiong" w:date="2020-12-19T23:02:00Z">
              <w:r w:rsidRPr="00503886" w:rsidDel="00477B23">
                <w:rPr>
                  <w:rFonts w:ascii="Times New Roman" w:hAnsi="Times New Roman" w:cs="Times New Roman"/>
                  <w:color w:val="212121"/>
                  <w:szCs w:val="21"/>
                  <w:shd w:val="clear" w:color="auto" w:fill="FFFFFF"/>
                </w:rPr>
                <w:delText>0.207859</w:delText>
              </w:r>
            </w:del>
          </w:p>
        </w:tc>
        <w:tc>
          <w:tcPr>
            <w:tcW w:w="2074" w:type="dxa"/>
          </w:tcPr>
          <w:p w14:paraId="33EC6DCE" w14:textId="3BDA6CB9" w:rsidR="00D418AF" w:rsidRPr="00D418AF" w:rsidDel="00477B23" w:rsidRDefault="00D418AF" w:rsidP="00D418AF">
            <w:pPr>
              <w:rPr>
                <w:del w:id="84" w:author="Chen Zhaoxiong" w:date="2020-12-19T23:02:00Z"/>
                <w:rFonts w:ascii="Times New Roman" w:hAnsi="Times New Roman" w:cs="Times New Roman"/>
                <w:color w:val="212121"/>
                <w:szCs w:val="21"/>
                <w:shd w:val="clear" w:color="auto" w:fill="FFFFFF"/>
              </w:rPr>
            </w:pPr>
            <w:del w:id="85" w:author="Chen Zhaoxiong" w:date="2020-12-19T23:02:00Z">
              <w:r w:rsidRPr="00503886" w:rsidDel="00477B23">
                <w:rPr>
                  <w:rFonts w:ascii="Times New Roman" w:hAnsi="Times New Roman" w:cs="Times New Roman"/>
                  <w:color w:val="212121"/>
                  <w:szCs w:val="21"/>
                  <w:shd w:val="clear" w:color="auto" w:fill="FFFFFF"/>
                </w:rPr>
                <w:delText>17.25%</w:delText>
              </w:r>
            </w:del>
          </w:p>
        </w:tc>
      </w:tr>
      <w:tr w:rsidR="00D418AF" w:rsidRPr="00442DED" w:rsidDel="00477B23" w14:paraId="33987BC1" w14:textId="182DE578" w:rsidTr="00442DED">
        <w:trPr>
          <w:del w:id="86" w:author="Chen Zhaoxiong" w:date="2020-12-19T23:02:00Z"/>
        </w:trPr>
        <w:tc>
          <w:tcPr>
            <w:tcW w:w="2074" w:type="dxa"/>
          </w:tcPr>
          <w:p w14:paraId="1956C3D6" w14:textId="7AC2B005" w:rsidR="00D418AF" w:rsidRPr="00D418AF" w:rsidDel="00477B23" w:rsidRDefault="00D418AF" w:rsidP="00D418AF">
            <w:pPr>
              <w:rPr>
                <w:del w:id="87" w:author="Chen Zhaoxiong" w:date="2020-12-19T23:02:00Z"/>
                <w:rFonts w:ascii="Times New Roman" w:hAnsi="Times New Roman" w:cs="Times New Roman"/>
                <w:color w:val="212121"/>
                <w:szCs w:val="21"/>
                <w:shd w:val="clear" w:color="auto" w:fill="FFFFFF"/>
              </w:rPr>
            </w:pPr>
            <w:del w:id="88" w:author="Chen Zhaoxiong" w:date="2020-12-19T23:02:00Z">
              <w:r w:rsidRPr="00503886" w:rsidDel="00477B23">
                <w:rPr>
                  <w:rFonts w:ascii="Times New Roman" w:hAnsi="Times New Roman" w:cs="Times New Roman"/>
                  <w:color w:val="212121"/>
                  <w:szCs w:val="21"/>
                  <w:shd w:val="clear" w:color="auto" w:fill="FFFFFF"/>
                </w:rPr>
                <w:delText>4</w:delText>
              </w:r>
            </w:del>
          </w:p>
        </w:tc>
        <w:tc>
          <w:tcPr>
            <w:tcW w:w="2074" w:type="dxa"/>
          </w:tcPr>
          <w:p w14:paraId="30A3A343" w14:textId="6983741C" w:rsidR="00D418AF" w:rsidRPr="00D418AF" w:rsidDel="00477B23" w:rsidRDefault="00D418AF" w:rsidP="00D418AF">
            <w:pPr>
              <w:rPr>
                <w:del w:id="89" w:author="Chen Zhaoxiong" w:date="2020-12-19T23:02:00Z"/>
                <w:rFonts w:ascii="Times New Roman" w:hAnsi="Times New Roman" w:cs="Times New Roman"/>
                <w:color w:val="212121"/>
                <w:szCs w:val="21"/>
                <w:shd w:val="clear" w:color="auto" w:fill="FFFFFF"/>
              </w:rPr>
            </w:pPr>
            <w:del w:id="90" w:author="Chen Zhaoxiong" w:date="2020-12-19T23:02:00Z">
              <w:r w:rsidRPr="00503886" w:rsidDel="00477B23">
                <w:rPr>
                  <w:rFonts w:ascii="Times New Roman" w:hAnsi="Times New Roman" w:cs="Times New Roman"/>
                  <w:color w:val="212121"/>
                  <w:szCs w:val="21"/>
                  <w:shd w:val="clear" w:color="auto" w:fill="FFFFFF"/>
                </w:rPr>
                <w:delText>0.90%</w:delText>
              </w:r>
            </w:del>
          </w:p>
        </w:tc>
        <w:tc>
          <w:tcPr>
            <w:tcW w:w="2074" w:type="dxa"/>
          </w:tcPr>
          <w:p w14:paraId="10BB15DD" w14:textId="6E9D92AC" w:rsidR="00D418AF" w:rsidRPr="00D418AF" w:rsidDel="00477B23" w:rsidRDefault="00D418AF" w:rsidP="00D418AF">
            <w:pPr>
              <w:rPr>
                <w:del w:id="91" w:author="Chen Zhaoxiong" w:date="2020-12-19T23:02:00Z"/>
                <w:rFonts w:ascii="Times New Roman" w:hAnsi="Times New Roman" w:cs="Times New Roman"/>
                <w:color w:val="212121"/>
                <w:szCs w:val="21"/>
                <w:shd w:val="clear" w:color="auto" w:fill="FFFFFF"/>
              </w:rPr>
            </w:pPr>
            <w:del w:id="92" w:author="Chen Zhaoxiong" w:date="2020-12-19T23:02:00Z">
              <w:r w:rsidRPr="00503886" w:rsidDel="00477B23">
                <w:rPr>
                  <w:rFonts w:ascii="Times New Roman" w:hAnsi="Times New Roman" w:cs="Times New Roman"/>
                  <w:color w:val="212121"/>
                  <w:szCs w:val="21"/>
                  <w:shd w:val="clear" w:color="auto" w:fill="FFFFFF"/>
                </w:rPr>
                <w:delText>0.218254</w:delText>
              </w:r>
            </w:del>
          </w:p>
        </w:tc>
        <w:tc>
          <w:tcPr>
            <w:tcW w:w="2074" w:type="dxa"/>
          </w:tcPr>
          <w:p w14:paraId="74426E90" w14:textId="56B27B38" w:rsidR="00D418AF" w:rsidRPr="00D418AF" w:rsidDel="00477B23" w:rsidRDefault="00D418AF" w:rsidP="00D418AF">
            <w:pPr>
              <w:rPr>
                <w:del w:id="93" w:author="Chen Zhaoxiong" w:date="2020-12-19T23:02:00Z"/>
                <w:rFonts w:ascii="Times New Roman" w:hAnsi="Times New Roman" w:cs="Times New Roman"/>
                <w:color w:val="212121"/>
                <w:szCs w:val="21"/>
                <w:shd w:val="clear" w:color="auto" w:fill="FFFFFF"/>
              </w:rPr>
            </w:pPr>
            <w:del w:id="94" w:author="Chen Zhaoxiong" w:date="2020-12-19T23:02:00Z">
              <w:r w:rsidRPr="00503886" w:rsidDel="00477B23">
                <w:rPr>
                  <w:rFonts w:ascii="Times New Roman" w:hAnsi="Times New Roman" w:cs="Times New Roman"/>
                  <w:color w:val="212121"/>
                  <w:szCs w:val="21"/>
                  <w:shd w:val="clear" w:color="auto" w:fill="FFFFFF"/>
                </w:rPr>
                <w:delText>15.65%</w:delText>
              </w:r>
            </w:del>
          </w:p>
        </w:tc>
      </w:tr>
      <w:tr w:rsidR="00D418AF" w:rsidRPr="00442DED" w:rsidDel="00477B23" w14:paraId="0422272A" w14:textId="3BC1A6FB" w:rsidTr="00442DED">
        <w:trPr>
          <w:del w:id="95" w:author="Chen Zhaoxiong" w:date="2020-12-19T23:02:00Z"/>
        </w:trPr>
        <w:tc>
          <w:tcPr>
            <w:tcW w:w="2074" w:type="dxa"/>
          </w:tcPr>
          <w:p w14:paraId="7BD07540" w14:textId="3CBBDF0A" w:rsidR="00D418AF" w:rsidRPr="00D418AF" w:rsidDel="00477B23" w:rsidRDefault="00D418AF" w:rsidP="00D418AF">
            <w:pPr>
              <w:rPr>
                <w:del w:id="96" w:author="Chen Zhaoxiong" w:date="2020-12-19T23:02:00Z"/>
                <w:rFonts w:ascii="Times New Roman" w:hAnsi="Times New Roman" w:cs="Times New Roman"/>
                <w:color w:val="212121"/>
                <w:szCs w:val="21"/>
                <w:shd w:val="clear" w:color="auto" w:fill="FFFFFF"/>
              </w:rPr>
            </w:pPr>
            <w:del w:id="97" w:author="Chen Zhaoxiong" w:date="2020-12-19T23:02:00Z">
              <w:r w:rsidRPr="00503886" w:rsidDel="00477B23">
                <w:rPr>
                  <w:rFonts w:ascii="Times New Roman" w:hAnsi="Times New Roman" w:cs="Times New Roman"/>
                  <w:color w:val="212121"/>
                  <w:szCs w:val="21"/>
                  <w:shd w:val="clear" w:color="auto" w:fill="FFFFFF"/>
                </w:rPr>
                <w:delText>5</w:delText>
              </w:r>
            </w:del>
          </w:p>
        </w:tc>
        <w:tc>
          <w:tcPr>
            <w:tcW w:w="2074" w:type="dxa"/>
          </w:tcPr>
          <w:p w14:paraId="072F05CD" w14:textId="52EA3410" w:rsidR="00D418AF" w:rsidRPr="00D418AF" w:rsidDel="00477B23" w:rsidRDefault="00D418AF" w:rsidP="00D418AF">
            <w:pPr>
              <w:rPr>
                <w:del w:id="98" w:author="Chen Zhaoxiong" w:date="2020-12-19T23:02:00Z"/>
                <w:rFonts w:ascii="Times New Roman" w:hAnsi="Times New Roman" w:cs="Times New Roman"/>
                <w:color w:val="212121"/>
                <w:szCs w:val="21"/>
                <w:shd w:val="clear" w:color="auto" w:fill="FFFFFF"/>
              </w:rPr>
            </w:pPr>
            <w:del w:id="99" w:author="Chen Zhaoxiong" w:date="2020-12-19T23:02:00Z">
              <w:r w:rsidRPr="00503886" w:rsidDel="00477B23">
                <w:rPr>
                  <w:rFonts w:ascii="Times New Roman" w:hAnsi="Times New Roman" w:cs="Times New Roman"/>
                  <w:color w:val="212121"/>
                  <w:szCs w:val="21"/>
                  <w:shd w:val="clear" w:color="auto" w:fill="FFFFFF"/>
                </w:rPr>
                <w:delText>1.11%</w:delText>
              </w:r>
            </w:del>
          </w:p>
        </w:tc>
        <w:tc>
          <w:tcPr>
            <w:tcW w:w="2074" w:type="dxa"/>
          </w:tcPr>
          <w:p w14:paraId="31FE2C2A" w14:textId="011711EE" w:rsidR="00D418AF" w:rsidRPr="00D418AF" w:rsidDel="00477B23" w:rsidRDefault="00D418AF" w:rsidP="00D418AF">
            <w:pPr>
              <w:rPr>
                <w:del w:id="100" w:author="Chen Zhaoxiong" w:date="2020-12-19T23:02:00Z"/>
                <w:rFonts w:ascii="Times New Roman" w:hAnsi="Times New Roman" w:cs="Times New Roman"/>
                <w:color w:val="212121"/>
                <w:szCs w:val="21"/>
                <w:shd w:val="clear" w:color="auto" w:fill="FFFFFF"/>
              </w:rPr>
            </w:pPr>
            <w:del w:id="101" w:author="Chen Zhaoxiong" w:date="2020-12-19T23:02:00Z">
              <w:r w:rsidRPr="00503886" w:rsidDel="00477B23">
                <w:rPr>
                  <w:rFonts w:ascii="Times New Roman" w:hAnsi="Times New Roman" w:cs="Times New Roman"/>
                  <w:color w:val="212121"/>
                  <w:szCs w:val="21"/>
                  <w:shd w:val="clear" w:color="auto" w:fill="FFFFFF"/>
                </w:rPr>
                <w:delText>0.226789</w:delText>
              </w:r>
            </w:del>
          </w:p>
        </w:tc>
        <w:tc>
          <w:tcPr>
            <w:tcW w:w="2074" w:type="dxa"/>
          </w:tcPr>
          <w:p w14:paraId="7EF124EA" w14:textId="3C08E18D" w:rsidR="00D418AF" w:rsidRPr="00D418AF" w:rsidDel="00477B23" w:rsidRDefault="00D418AF" w:rsidP="00D418AF">
            <w:pPr>
              <w:rPr>
                <w:del w:id="102" w:author="Chen Zhaoxiong" w:date="2020-12-19T23:02:00Z"/>
                <w:rFonts w:ascii="Times New Roman" w:hAnsi="Times New Roman" w:cs="Times New Roman"/>
                <w:color w:val="212121"/>
                <w:szCs w:val="21"/>
                <w:shd w:val="clear" w:color="auto" w:fill="FFFFFF"/>
              </w:rPr>
            </w:pPr>
            <w:del w:id="103" w:author="Chen Zhaoxiong" w:date="2020-12-19T23:02:00Z">
              <w:r w:rsidRPr="00503886" w:rsidDel="00477B23">
                <w:rPr>
                  <w:rFonts w:ascii="Times New Roman" w:hAnsi="Times New Roman" w:cs="Times New Roman"/>
                  <w:color w:val="212121"/>
                  <w:szCs w:val="21"/>
                  <w:shd w:val="clear" w:color="auto" w:fill="FFFFFF"/>
                </w:rPr>
                <w:delText>14.00%</w:delText>
              </w:r>
            </w:del>
          </w:p>
        </w:tc>
      </w:tr>
      <w:tr w:rsidR="00D418AF" w:rsidRPr="00442DED" w:rsidDel="00477B23" w14:paraId="2603B2EF" w14:textId="7C85387F" w:rsidTr="00442DED">
        <w:trPr>
          <w:del w:id="104" w:author="Chen Zhaoxiong" w:date="2020-12-19T23:02:00Z"/>
        </w:trPr>
        <w:tc>
          <w:tcPr>
            <w:tcW w:w="2074" w:type="dxa"/>
          </w:tcPr>
          <w:p w14:paraId="2D451701" w14:textId="330B925E" w:rsidR="00D418AF" w:rsidRPr="00D418AF" w:rsidDel="00477B23" w:rsidRDefault="00D418AF" w:rsidP="00D418AF">
            <w:pPr>
              <w:rPr>
                <w:del w:id="105" w:author="Chen Zhaoxiong" w:date="2020-12-19T23:02:00Z"/>
                <w:rFonts w:ascii="Times New Roman" w:hAnsi="Times New Roman" w:cs="Times New Roman"/>
                <w:color w:val="212121"/>
                <w:szCs w:val="21"/>
                <w:shd w:val="clear" w:color="auto" w:fill="FFFFFF"/>
              </w:rPr>
            </w:pPr>
            <w:del w:id="106" w:author="Chen Zhaoxiong" w:date="2020-12-19T23:02:00Z">
              <w:r w:rsidRPr="00503886" w:rsidDel="00477B23">
                <w:rPr>
                  <w:rFonts w:ascii="Times New Roman" w:hAnsi="Times New Roman" w:cs="Times New Roman"/>
                  <w:color w:val="212121"/>
                  <w:szCs w:val="21"/>
                  <w:shd w:val="clear" w:color="auto" w:fill="FFFFFF"/>
                </w:rPr>
                <w:delText>6</w:delText>
              </w:r>
            </w:del>
          </w:p>
        </w:tc>
        <w:tc>
          <w:tcPr>
            <w:tcW w:w="2074" w:type="dxa"/>
          </w:tcPr>
          <w:p w14:paraId="4E90434D" w14:textId="7D4A33A0" w:rsidR="00D418AF" w:rsidRPr="00D418AF" w:rsidDel="00477B23" w:rsidRDefault="00D418AF" w:rsidP="00D418AF">
            <w:pPr>
              <w:rPr>
                <w:del w:id="107" w:author="Chen Zhaoxiong" w:date="2020-12-19T23:02:00Z"/>
                <w:rFonts w:ascii="Times New Roman" w:hAnsi="Times New Roman" w:cs="Times New Roman"/>
                <w:color w:val="212121"/>
                <w:szCs w:val="21"/>
                <w:shd w:val="clear" w:color="auto" w:fill="FFFFFF"/>
              </w:rPr>
            </w:pPr>
            <w:del w:id="108" w:author="Chen Zhaoxiong" w:date="2020-12-19T23:02:00Z">
              <w:r w:rsidRPr="00503886" w:rsidDel="00477B23">
                <w:rPr>
                  <w:rFonts w:ascii="Times New Roman" w:hAnsi="Times New Roman" w:cs="Times New Roman"/>
                  <w:color w:val="212121"/>
                  <w:szCs w:val="21"/>
                  <w:shd w:val="clear" w:color="auto" w:fill="FFFFFF"/>
                </w:rPr>
                <w:delText>1.31%</w:delText>
              </w:r>
            </w:del>
          </w:p>
        </w:tc>
        <w:tc>
          <w:tcPr>
            <w:tcW w:w="2074" w:type="dxa"/>
          </w:tcPr>
          <w:p w14:paraId="0F72B4D2" w14:textId="291FDEBE" w:rsidR="00D418AF" w:rsidRPr="00D418AF" w:rsidDel="00477B23" w:rsidRDefault="00D418AF" w:rsidP="00D418AF">
            <w:pPr>
              <w:rPr>
                <w:del w:id="109" w:author="Chen Zhaoxiong" w:date="2020-12-19T23:02:00Z"/>
                <w:rFonts w:ascii="Times New Roman" w:hAnsi="Times New Roman" w:cs="Times New Roman"/>
                <w:color w:val="212121"/>
                <w:szCs w:val="21"/>
                <w:shd w:val="clear" w:color="auto" w:fill="FFFFFF"/>
              </w:rPr>
            </w:pPr>
            <w:del w:id="110" w:author="Chen Zhaoxiong" w:date="2020-12-19T23:02:00Z">
              <w:r w:rsidRPr="00503886" w:rsidDel="00477B23">
                <w:rPr>
                  <w:rFonts w:ascii="Times New Roman" w:hAnsi="Times New Roman" w:cs="Times New Roman"/>
                  <w:color w:val="212121"/>
                  <w:szCs w:val="21"/>
                  <w:shd w:val="clear" w:color="auto" w:fill="FFFFFF"/>
                </w:rPr>
                <w:delText>0.234065</w:delText>
              </w:r>
            </w:del>
          </w:p>
        </w:tc>
        <w:tc>
          <w:tcPr>
            <w:tcW w:w="2074" w:type="dxa"/>
          </w:tcPr>
          <w:p w14:paraId="3E8F9995" w14:textId="0D8D305E" w:rsidR="00D418AF" w:rsidRPr="00D418AF" w:rsidDel="00477B23" w:rsidRDefault="00D418AF" w:rsidP="00D418AF">
            <w:pPr>
              <w:rPr>
                <w:del w:id="111" w:author="Chen Zhaoxiong" w:date="2020-12-19T23:02:00Z"/>
                <w:rFonts w:ascii="Times New Roman" w:hAnsi="Times New Roman" w:cs="Times New Roman"/>
                <w:color w:val="212121"/>
                <w:szCs w:val="21"/>
                <w:shd w:val="clear" w:color="auto" w:fill="FFFFFF"/>
              </w:rPr>
            </w:pPr>
            <w:del w:id="112" w:author="Chen Zhaoxiong" w:date="2020-12-19T23:02:00Z">
              <w:r w:rsidRPr="00503886" w:rsidDel="00477B23">
                <w:rPr>
                  <w:rFonts w:ascii="Times New Roman" w:hAnsi="Times New Roman" w:cs="Times New Roman"/>
                  <w:color w:val="212121"/>
                  <w:szCs w:val="21"/>
                  <w:shd w:val="clear" w:color="auto" w:fill="FFFFFF"/>
                </w:rPr>
                <w:delText>12.45%</w:delText>
              </w:r>
            </w:del>
          </w:p>
        </w:tc>
      </w:tr>
      <w:tr w:rsidR="00D418AF" w:rsidRPr="00442DED" w:rsidDel="00477B23" w14:paraId="37601083" w14:textId="18712999" w:rsidTr="00442DED">
        <w:trPr>
          <w:del w:id="113" w:author="Chen Zhaoxiong" w:date="2020-12-19T23:02:00Z"/>
        </w:trPr>
        <w:tc>
          <w:tcPr>
            <w:tcW w:w="2074" w:type="dxa"/>
          </w:tcPr>
          <w:p w14:paraId="76F45170" w14:textId="1E39B737" w:rsidR="00D418AF" w:rsidRPr="00D418AF" w:rsidDel="00477B23" w:rsidRDefault="00D418AF" w:rsidP="00D418AF">
            <w:pPr>
              <w:rPr>
                <w:del w:id="114" w:author="Chen Zhaoxiong" w:date="2020-12-19T23:02:00Z"/>
                <w:rFonts w:ascii="Times New Roman" w:hAnsi="Times New Roman" w:cs="Times New Roman"/>
                <w:color w:val="212121"/>
                <w:szCs w:val="21"/>
                <w:shd w:val="clear" w:color="auto" w:fill="FFFFFF"/>
              </w:rPr>
            </w:pPr>
            <w:del w:id="115" w:author="Chen Zhaoxiong" w:date="2020-12-19T23:02:00Z">
              <w:r w:rsidRPr="00503886" w:rsidDel="00477B23">
                <w:rPr>
                  <w:rFonts w:ascii="Times New Roman" w:hAnsi="Times New Roman" w:cs="Times New Roman"/>
                  <w:color w:val="212121"/>
                  <w:szCs w:val="21"/>
                  <w:shd w:val="clear" w:color="auto" w:fill="FFFFFF"/>
                </w:rPr>
                <w:delText>7</w:delText>
              </w:r>
            </w:del>
          </w:p>
        </w:tc>
        <w:tc>
          <w:tcPr>
            <w:tcW w:w="2074" w:type="dxa"/>
          </w:tcPr>
          <w:p w14:paraId="15E534FE" w14:textId="722185AD" w:rsidR="00D418AF" w:rsidRPr="00D418AF" w:rsidDel="00477B23" w:rsidRDefault="00D418AF" w:rsidP="00D418AF">
            <w:pPr>
              <w:rPr>
                <w:del w:id="116" w:author="Chen Zhaoxiong" w:date="2020-12-19T23:02:00Z"/>
                <w:rFonts w:ascii="Times New Roman" w:hAnsi="Times New Roman" w:cs="Times New Roman"/>
                <w:color w:val="212121"/>
                <w:szCs w:val="21"/>
                <w:shd w:val="clear" w:color="auto" w:fill="FFFFFF"/>
              </w:rPr>
            </w:pPr>
            <w:del w:id="117" w:author="Chen Zhaoxiong" w:date="2020-12-19T23:02:00Z">
              <w:r w:rsidRPr="00503886" w:rsidDel="00477B23">
                <w:rPr>
                  <w:rFonts w:ascii="Times New Roman" w:hAnsi="Times New Roman" w:cs="Times New Roman"/>
                  <w:color w:val="212121"/>
                  <w:szCs w:val="21"/>
                  <w:shd w:val="clear" w:color="auto" w:fill="FFFFFF"/>
                </w:rPr>
                <w:delText>1.51%</w:delText>
              </w:r>
            </w:del>
          </w:p>
        </w:tc>
        <w:tc>
          <w:tcPr>
            <w:tcW w:w="2074" w:type="dxa"/>
          </w:tcPr>
          <w:p w14:paraId="152EBF21" w14:textId="54313DEC" w:rsidR="00D418AF" w:rsidRPr="00D418AF" w:rsidDel="00477B23" w:rsidRDefault="00D418AF" w:rsidP="00D418AF">
            <w:pPr>
              <w:rPr>
                <w:del w:id="118" w:author="Chen Zhaoxiong" w:date="2020-12-19T23:02:00Z"/>
                <w:rFonts w:ascii="Times New Roman" w:hAnsi="Times New Roman" w:cs="Times New Roman"/>
                <w:color w:val="212121"/>
                <w:szCs w:val="21"/>
                <w:shd w:val="clear" w:color="auto" w:fill="FFFFFF"/>
              </w:rPr>
            </w:pPr>
            <w:del w:id="119" w:author="Chen Zhaoxiong" w:date="2020-12-19T23:02:00Z">
              <w:r w:rsidRPr="00503886" w:rsidDel="00477B23">
                <w:rPr>
                  <w:rFonts w:ascii="Times New Roman" w:hAnsi="Times New Roman" w:cs="Times New Roman"/>
                  <w:color w:val="212121"/>
                  <w:szCs w:val="21"/>
                  <w:shd w:val="clear" w:color="auto" w:fill="FFFFFF"/>
                </w:rPr>
                <w:delText>0.240429</w:delText>
              </w:r>
            </w:del>
          </w:p>
        </w:tc>
        <w:tc>
          <w:tcPr>
            <w:tcW w:w="2074" w:type="dxa"/>
          </w:tcPr>
          <w:p w14:paraId="3D671A13" w14:textId="1CB64B3D" w:rsidR="00D418AF" w:rsidRPr="00D418AF" w:rsidDel="00477B23" w:rsidRDefault="00D418AF" w:rsidP="00D418AF">
            <w:pPr>
              <w:rPr>
                <w:del w:id="120" w:author="Chen Zhaoxiong" w:date="2020-12-19T23:02:00Z"/>
                <w:rFonts w:ascii="Times New Roman" w:hAnsi="Times New Roman" w:cs="Times New Roman"/>
                <w:color w:val="212121"/>
                <w:szCs w:val="21"/>
                <w:shd w:val="clear" w:color="auto" w:fill="FFFFFF"/>
              </w:rPr>
            </w:pPr>
            <w:del w:id="121" w:author="Chen Zhaoxiong" w:date="2020-12-19T23:02:00Z">
              <w:r w:rsidRPr="00503886" w:rsidDel="00477B23">
                <w:rPr>
                  <w:rFonts w:ascii="Times New Roman" w:hAnsi="Times New Roman" w:cs="Times New Roman"/>
                  <w:color w:val="212121"/>
                  <w:szCs w:val="21"/>
                  <w:shd w:val="clear" w:color="auto" w:fill="FFFFFF"/>
                </w:rPr>
                <w:delText>11.35%</w:delText>
              </w:r>
            </w:del>
          </w:p>
        </w:tc>
      </w:tr>
      <w:tr w:rsidR="00D418AF" w:rsidRPr="00442DED" w:rsidDel="00477B23" w14:paraId="05E95A0F" w14:textId="36ED97BA" w:rsidTr="00442DED">
        <w:trPr>
          <w:del w:id="122" w:author="Chen Zhaoxiong" w:date="2020-12-19T23:02:00Z"/>
        </w:trPr>
        <w:tc>
          <w:tcPr>
            <w:tcW w:w="2074" w:type="dxa"/>
          </w:tcPr>
          <w:p w14:paraId="7B66419C" w14:textId="14B1375D" w:rsidR="00D418AF" w:rsidRPr="00D418AF" w:rsidDel="00477B23" w:rsidRDefault="00D418AF" w:rsidP="00D418AF">
            <w:pPr>
              <w:rPr>
                <w:del w:id="123" w:author="Chen Zhaoxiong" w:date="2020-12-19T23:02:00Z"/>
                <w:rFonts w:ascii="Times New Roman" w:hAnsi="Times New Roman" w:cs="Times New Roman"/>
                <w:color w:val="212121"/>
                <w:szCs w:val="21"/>
                <w:shd w:val="clear" w:color="auto" w:fill="FFFFFF"/>
              </w:rPr>
            </w:pPr>
            <w:del w:id="124" w:author="Chen Zhaoxiong" w:date="2020-12-19T23:02:00Z">
              <w:r w:rsidRPr="00503886" w:rsidDel="00477B23">
                <w:rPr>
                  <w:rFonts w:ascii="Times New Roman" w:hAnsi="Times New Roman" w:cs="Times New Roman"/>
                  <w:color w:val="212121"/>
                  <w:szCs w:val="21"/>
                  <w:shd w:val="clear" w:color="auto" w:fill="FFFFFF"/>
                </w:rPr>
                <w:delText>8</w:delText>
              </w:r>
            </w:del>
          </w:p>
        </w:tc>
        <w:tc>
          <w:tcPr>
            <w:tcW w:w="2074" w:type="dxa"/>
          </w:tcPr>
          <w:p w14:paraId="1CEFFD94" w14:textId="08D45E10" w:rsidR="00D418AF" w:rsidRPr="00D418AF" w:rsidDel="00477B23" w:rsidRDefault="00D418AF" w:rsidP="00D418AF">
            <w:pPr>
              <w:rPr>
                <w:del w:id="125" w:author="Chen Zhaoxiong" w:date="2020-12-19T23:02:00Z"/>
                <w:rFonts w:ascii="Times New Roman" w:hAnsi="Times New Roman" w:cs="Times New Roman"/>
                <w:color w:val="212121"/>
                <w:szCs w:val="21"/>
                <w:shd w:val="clear" w:color="auto" w:fill="FFFFFF"/>
              </w:rPr>
            </w:pPr>
            <w:del w:id="126" w:author="Chen Zhaoxiong" w:date="2020-12-19T23:02:00Z">
              <w:r w:rsidRPr="00503886" w:rsidDel="00477B23">
                <w:rPr>
                  <w:rFonts w:ascii="Times New Roman" w:hAnsi="Times New Roman" w:cs="Times New Roman"/>
                  <w:color w:val="212121"/>
                  <w:szCs w:val="21"/>
                  <w:shd w:val="clear" w:color="auto" w:fill="FFFFFF"/>
                </w:rPr>
                <w:delText>1.71%</w:delText>
              </w:r>
            </w:del>
          </w:p>
        </w:tc>
        <w:tc>
          <w:tcPr>
            <w:tcW w:w="2074" w:type="dxa"/>
          </w:tcPr>
          <w:p w14:paraId="3DDFCCA4" w14:textId="0825C348" w:rsidR="00D418AF" w:rsidRPr="00D418AF" w:rsidDel="00477B23" w:rsidRDefault="00D418AF" w:rsidP="00D418AF">
            <w:pPr>
              <w:rPr>
                <w:del w:id="127" w:author="Chen Zhaoxiong" w:date="2020-12-19T23:02:00Z"/>
                <w:rFonts w:ascii="Times New Roman" w:hAnsi="Times New Roman" w:cs="Times New Roman"/>
                <w:color w:val="212121"/>
                <w:szCs w:val="21"/>
                <w:shd w:val="clear" w:color="auto" w:fill="FFFFFF"/>
              </w:rPr>
            </w:pPr>
            <w:del w:id="128" w:author="Chen Zhaoxiong" w:date="2020-12-19T23:02:00Z">
              <w:r w:rsidRPr="00503886" w:rsidDel="00477B23">
                <w:rPr>
                  <w:rFonts w:ascii="Times New Roman" w:hAnsi="Times New Roman" w:cs="Times New Roman"/>
                  <w:color w:val="212121"/>
                  <w:szCs w:val="21"/>
                  <w:shd w:val="clear" w:color="auto" w:fill="FFFFFF"/>
                </w:rPr>
                <w:delText>0.246102</w:delText>
              </w:r>
            </w:del>
          </w:p>
        </w:tc>
        <w:tc>
          <w:tcPr>
            <w:tcW w:w="2074" w:type="dxa"/>
          </w:tcPr>
          <w:p w14:paraId="4DBA7A0E" w14:textId="337F5506" w:rsidR="00D418AF" w:rsidRPr="00D418AF" w:rsidDel="00477B23" w:rsidRDefault="00D418AF" w:rsidP="00D418AF">
            <w:pPr>
              <w:rPr>
                <w:del w:id="129" w:author="Chen Zhaoxiong" w:date="2020-12-19T23:02:00Z"/>
                <w:rFonts w:ascii="Times New Roman" w:hAnsi="Times New Roman" w:cs="Times New Roman"/>
                <w:color w:val="212121"/>
                <w:szCs w:val="21"/>
                <w:shd w:val="clear" w:color="auto" w:fill="FFFFFF"/>
              </w:rPr>
            </w:pPr>
            <w:del w:id="130" w:author="Chen Zhaoxiong" w:date="2020-12-19T23:02:00Z">
              <w:r w:rsidRPr="00503886" w:rsidDel="00477B23">
                <w:rPr>
                  <w:rFonts w:ascii="Times New Roman" w:hAnsi="Times New Roman" w:cs="Times New Roman"/>
                  <w:color w:val="212121"/>
                  <w:szCs w:val="21"/>
                  <w:shd w:val="clear" w:color="auto" w:fill="FFFFFF"/>
                </w:rPr>
                <w:delText>10.45%</w:delText>
              </w:r>
            </w:del>
          </w:p>
        </w:tc>
      </w:tr>
      <w:tr w:rsidR="00D418AF" w:rsidRPr="00442DED" w:rsidDel="00477B23" w14:paraId="6BAA8407" w14:textId="0BD98193" w:rsidTr="00442DED">
        <w:trPr>
          <w:del w:id="131" w:author="Chen Zhaoxiong" w:date="2020-12-19T23:02:00Z"/>
        </w:trPr>
        <w:tc>
          <w:tcPr>
            <w:tcW w:w="2074" w:type="dxa"/>
          </w:tcPr>
          <w:p w14:paraId="6430A54C" w14:textId="37E8605C" w:rsidR="00D418AF" w:rsidRPr="00D418AF" w:rsidDel="00477B23" w:rsidRDefault="00D418AF" w:rsidP="00D418AF">
            <w:pPr>
              <w:rPr>
                <w:del w:id="132" w:author="Chen Zhaoxiong" w:date="2020-12-19T23:02:00Z"/>
                <w:rFonts w:ascii="Times New Roman" w:hAnsi="Times New Roman" w:cs="Times New Roman"/>
                <w:color w:val="212121"/>
                <w:szCs w:val="21"/>
                <w:shd w:val="clear" w:color="auto" w:fill="FFFFFF"/>
              </w:rPr>
            </w:pPr>
            <w:del w:id="133" w:author="Chen Zhaoxiong" w:date="2020-12-19T23:02:00Z">
              <w:r w:rsidRPr="00503886" w:rsidDel="00477B23">
                <w:rPr>
                  <w:rFonts w:ascii="Times New Roman" w:hAnsi="Times New Roman" w:cs="Times New Roman"/>
                  <w:color w:val="212121"/>
                  <w:szCs w:val="21"/>
                  <w:shd w:val="clear" w:color="auto" w:fill="FFFFFF"/>
                </w:rPr>
                <w:delText>9</w:delText>
              </w:r>
            </w:del>
          </w:p>
        </w:tc>
        <w:tc>
          <w:tcPr>
            <w:tcW w:w="2074" w:type="dxa"/>
          </w:tcPr>
          <w:p w14:paraId="39424920" w14:textId="79557505" w:rsidR="00D418AF" w:rsidRPr="00D418AF" w:rsidDel="00477B23" w:rsidRDefault="00D418AF" w:rsidP="00D418AF">
            <w:pPr>
              <w:rPr>
                <w:del w:id="134" w:author="Chen Zhaoxiong" w:date="2020-12-19T23:02:00Z"/>
                <w:rFonts w:ascii="Times New Roman" w:hAnsi="Times New Roman" w:cs="Times New Roman"/>
                <w:color w:val="212121"/>
                <w:szCs w:val="21"/>
                <w:shd w:val="clear" w:color="auto" w:fill="FFFFFF"/>
              </w:rPr>
            </w:pPr>
            <w:del w:id="135" w:author="Chen Zhaoxiong" w:date="2020-12-19T23:02:00Z">
              <w:r w:rsidRPr="00503886" w:rsidDel="00477B23">
                <w:rPr>
                  <w:rFonts w:ascii="Times New Roman" w:hAnsi="Times New Roman" w:cs="Times New Roman"/>
                  <w:color w:val="212121"/>
                  <w:szCs w:val="21"/>
                  <w:shd w:val="clear" w:color="auto" w:fill="FFFFFF"/>
                </w:rPr>
                <w:delText>1.91%</w:delText>
              </w:r>
            </w:del>
          </w:p>
        </w:tc>
        <w:tc>
          <w:tcPr>
            <w:tcW w:w="2074" w:type="dxa"/>
          </w:tcPr>
          <w:p w14:paraId="3EFC1569" w14:textId="2167BEBC" w:rsidR="00D418AF" w:rsidRPr="00D418AF" w:rsidDel="00477B23" w:rsidRDefault="00D418AF" w:rsidP="00D418AF">
            <w:pPr>
              <w:rPr>
                <w:del w:id="136" w:author="Chen Zhaoxiong" w:date="2020-12-19T23:02:00Z"/>
                <w:rFonts w:ascii="Times New Roman" w:hAnsi="Times New Roman" w:cs="Times New Roman"/>
                <w:color w:val="212121"/>
                <w:szCs w:val="21"/>
                <w:shd w:val="clear" w:color="auto" w:fill="FFFFFF"/>
              </w:rPr>
            </w:pPr>
            <w:del w:id="137" w:author="Chen Zhaoxiong" w:date="2020-12-19T23:02:00Z">
              <w:r w:rsidRPr="00503886" w:rsidDel="00477B23">
                <w:rPr>
                  <w:rFonts w:ascii="Times New Roman" w:hAnsi="Times New Roman" w:cs="Times New Roman"/>
                  <w:color w:val="212121"/>
                  <w:szCs w:val="21"/>
                  <w:shd w:val="clear" w:color="auto" w:fill="FFFFFF"/>
                </w:rPr>
                <w:delText>0.251230</w:delText>
              </w:r>
            </w:del>
          </w:p>
        </w:tc>
        <w:tc>
          <w:tcPr>
            <w:tcW w:w="2074" w:type="dxa"/>
          </w:tcPr>
          <w:p w14:paraId="67CE2D3E" w14:textId="1EA3C56C" w:rsidR="00D418AF" w:rsidRPr="00D418AF" w:rsidDel="00477B23" w:rsidRDefault="00D418AF" w:rsidP="00D418AF">
            <w:pPr>
              <w:rPr>
                <w:del w:id="138" w:author="Chen Zhaoxiong" w:date="2020-12-19T23:02:00Z"/>
                <w:rFonts w:ascii="Times New Roman" w:hAnsi="Times New Roman" w:cs="Times New Roman"/>
                <w:color w:val="212121"/>
                <w:szCs w:val="21"/>
                <w:shd w:val="clear" w:color="auto" w:fill="FFFFFF"/>
              </w:rPr>
            </w:pPr>
            <w:del w:id="139" w:author="Chen Zhaoxiong" w:date="2020-12-19T23:02:00Z">
              <w:r w:rsidRPr="00503886" w:rsidDel="00477B23">
                <w:rPr>
                  <w:rFonts w:ascii="Times New Roman" w:hAnsi="Times New Roman" w:cs="Times New Roman"/>
                  <w:color w:val="212121"/>
                  <w:szCs w:val="21"/>
                  <w:shd w:val="clear" w:color="auto" w:fill="FFFFFF"/>
                </w:rPr>
                <w:delText>9.80%</w:delText>
              </w:r>
            </w:del>
          </w:p>
        </w:tc>
      </w:tr>
      <w:tr w:rsidR="00D418AF" w:rsidRPr="00442DED" w:rsidDel="00477B23" w14:paraId="3F57A2CC" w14:textId="4874F8B2" w:rsidTr="00442DED">
        <w:trPr>
          <w:del w:id="140" w:author="Chen Zhaoxiong" w:date="2020-12-19T23:02:00Z"/>
        </w:trPr>
        <w:tc>
          <w:tcPr>
            <w:tcW w:w="2074" w:type="dxa"/>
          </w:tcPr>
          <w:p w14:paraId="0797FEF3" w14:textId="41AA4A8C" w:rsidR="00D418AF" w:rsidRPr="00D418AF" w:rsidDel="00477B23" w:rsidRDefault="00D418AF" w:rsidP="00D418AF">
            <w:pPr>
              <w:rPr>
                <w:del w:id="141" w:author="Chen Zhaoxiong" w:date="2020-12-19T23:02:00Z"/>
                <w:rFonts w:ascii="Times New Roman" w:hAnsi="Times New Roman" w:cs="Times New Roman"/>
                <w:color w:val="212121"/>
                <w:szCs w:val="21"/>
                <w:shd w:val="clear" w:color="auto" w:fill="FFFFFF"/>
              </w:rPr>
            </w:pPr>
            <w:del w:id="142" w:author="Chen Zhaoxiong" w:date="2020-12-19T23:02:00Z">
              <w:r w:rsidRPr="00503886" w:rsidDel="00477B23">
                <w:rPr>
                  <w:rFonts w:ascii="Times New Roman" w:hAnsi="Times New Roman" w:cs="Times New Roman"/>
                  <w:color w:val="212121"/>
                  <w:szCs w:val="21"/>
                  <w:shd w:val="clear" w:color="auto" w:fill="FFFFFF"/>
                </w:rPr>
                <w:delText>10</w:delText>
              </w:r>
            </w:del>
          </w:p>
        </w:tc>
        <w:tc>
          <w:tcPr>
            <w:tcW w:w="2074" w:type="dxa"/>
          </w:tcPr>
          <w:p w14:paraId="6D1C743C" w14:textId="7665A38C" w:rsidR="00D418AF" w:rsidRPr="00D418AF" w:rsidDel="00477B23" w:rsidRDefault="00D418AF" w:rsidP="00D418AF">
            <w:pPr>
              <w:rPr>
                <w:del w:id="143" w:author="Chen Zhaoxiong" w:date="2020-12-19T23:02:00Z"/>
                <w:rFonts w:ascii="Times New Roman" w:hAnsi="Times New Roman" w:cs="Times New Roman"/>
                <w:color w:val="212121"/>
                <w:szCs w:val="21"/>
                <w:shd w:val="clear" w:color="auto" w:fill="FFFFFF"/>
              </w:rPr>
            </w:pPr>
            <w:del w:id="144" w:author="Chen Zhaoxiong" w:date="2020-12-19T23:02:00Z">
              <w:r w:rsidRPr="00503886" w:rsidDel="00477B23">
                <w:rPr>
                  <w:rFonts w:ascii="Times New Roman" w:hAnsi="Times New Roman" w:cs="Times New Roman"/>
                  <w:color w:val="212121"/>
                  <w:szCs w:val="21"/>
                  <w:shd w:val="clear" w:color="auto" w:fill="FFFFFF"/>
                </w:rPr>
                <w:delText>2.11%</w:delText>
              </w:r>
            </w:del>
          </w:p>
        </w:tc>
        <w:tc>
          <w:tcPr>
            <w:tcW w:w="2074" w:type="dxa"/>
          </w:tcPr>
          <w:p w14:paraId="77A41855" w14:textId="19A011AC" w:rsidR="00D418AF" w:rsidRPr="00D418AF" w:rsidDel="00477B23" w:rsidRDefault="00D418AF" w:rsidP="00D418AF">
            <w:pPr>
              <w:rPr>
                <w:del w:id="145" w:author="Chen Zhaoxiong" w:date="2020-12-19T23:02:00Z"/>
                <w:rFonts w:ascii="Times New Roman" w:hAnsi="Times New Roman" w:cs="Times New Roman"/>
                <w:color w:val="212121"/>
                <w:szCs w:val="21"/>
                <w:shd w:val="clear" w:color="auto" w:fill="FFFFFF"/>
              </w:rPr>
            </w:pPr>
            <w:del w:id="146" w:author="Chen Zhaoxiong" w:date="2020-12-19T23:02:00Z">
              <w:r w:rsidRPr="00503886" w:rsidDel="00477B23">
                <w:rPr>
                  <w:rFonts w:ascii="Times New Roman" w:hAnsi="Times New Roman" w:cs="Times New Roman"/>
                  <w:color w:val="212121"/>
                  <w:szCs w:val="21"/>
                  <w:shd w:val="clear" w:color="auto" w:fill="FFFFFF"/>
                </w:rPr>
                <w:delText>0.255917</w:delText>
              </w:r>
            </w:del>
          </w:p>
        </w:tc>
        <w:tc>
          <w:tcPr>
            <w:tcW w:w="2074" w:type="dxa"/>
          </w:tcPr>
          <w:p w14:paraId="6D465C81" w14:textId="291C9460" w:rsidR="00D418AF" w:rsidRPr="00D418AF" w:rsidDel="00477B23" w:rsidRDefault="00D418AF" w:rsidP="00D418AF">
            <w:pPr>
              <w:rPr>
                <w:del w:id="147" w:author="Chen Zhaoxiong" w:date="2020-12-19T23:02:00Z"/>
                <w:rFonts w:ascii="Times New Roman" w:hAnsi="Times New Roman" w:cs="Times New Roman"/>
                <w:color w:val="212121"/>
                <w:szCs w:val="21"/>
                <w:shd w:val="clear" w:color="auto" w:fill="FFFFFF"/>
              </w:rPr>
            </w:pPr>
            <w:del w:id="148" w:author="Chen Zhaoxiong" w:date="2020-12-19T23:02:00Z">
              <w:r w:rsidRPr="00503886" w:rsidDel="00477B23">
                <w:rPr>
                  <w:rFonts w:ascii="Times New Roman" w:hAnsi="Times New Roman" w:cs="Times New Roman"/>
                  <w:color w:val="212121"/>
                  <w:szCs w:val="21"/>
                  <w:shd w:val="clear" w:color="auto" w:fill="FFFFFF"/>
                </w:rPr>
                <w:delText>9.20%</w:delText>
              </w:r>
            </w:del>
          </w:p>
        </w:tc>
      </w:tr>
      <w:tr w:rsidR="00D418AF" w:rsidRPr="00442DED" w:rsidDel="00477B23" w14:paraId="432F6EE9" w14:textId="7F80174F" w:rsidTr="00442DED">
        <w:trPr>
          <w:del w:id="149" w:author="Chen Zhaoxiong" w:date="2020-12-19T23:02:00Z"/>
        </w:trPr>
        <w:tc>
          <w:tcPr>
            <w:tcW w:w="2074" w:type="dxa"/>
          </w:tcPr>
          <w:p w14:paraId="200D2F2C" w14:textId="1F53F542" w:rsidR="00D418AF" w:rsidRPr="00D418AF" w:rsidDel="00477B23" w:rsidRDefault="00D418AF" w:rsidP="00D418AF">
            <w:pPr>
              <w:rPr>
                <w:del w:id="150" w:author="Chen Zhaoxiong" w:date="2020-12-19T23:02:00Z"/>
                <w:rFonts w:ascii="Times New Roman" w:hAnsi="Times New Roman" w:cs="Times New Roman"/>
                <w:color w:val="212121"/>
                <w:szCs w:val="21"/>
                <w:shd w:val="clear" w:color="auto" w:fill="FFFFFF"/>
              </w:rPr>
            </w:pPr>
            <w:del w:id="151" w:author="Chen Zhaoxiong" w:date="2020-12-19T23:02:00Z">
              <w:r w:rsidRPr="00503886" w:rsidDel="00477B23">
                <w:rPr>
                  <w:rFonts w:ascii="Times New Roman" w:hAnsi="Times New Roman" w:cs="Times New Roman"/>
                  <w:color w:val="212121"/>
                  <w:szCs w:val="21"/>
                  <w:shd w:val="clear" w:color="auto" w:fill="FFFFFF"/>
                </w:rPr>
                <w:delText>11</w:delText>
              </w:r>
            </w:del>
          </w:p>
        </w:tc>
        <w:tc>
          <w:tcPr>
            <w:tcW w:w="2074" w:type="dxa"/>
          </w:tcPr>
          <w:p w14:paraId="34D77444" w14:textId="3049809E" w:rsidR="00D418AF" w:rsidRPr="00D418AF" w:rsidDel="00477B23" w:rsidRDefault="00D418AF" w:rsidP="00D418AF">
            <w:pPr>
              <w:rPr>
                <w:del w:id="152" w:author="Chen Zhaoxiong" w:date="2020-12-19T23:02:00Z"/>
                <w:rFonts w:ascii="Times New Roman" w:hAnsi="Times New Roman" w:cs="Times New Roman"/>
                <w:color w:val="212121"/>
                <w:szCs w:val="21"/>
                <w:shd w:val="clear" w:color="auto" w:fill="FFFFFF"/>
              </w:rPr>
            </w:pPr>
            <w:del w:id="153" w:author="Chen Zhaoxiong" w:date="2020-12-19T23:02:00Z">
              <w:r w:rsidRPr="00503886" w:rsidDel="00477B23">
                <w:rPr>
                  <w:rFonts w:ascii="Times New Roman" w:hAnsi="Times New Roman" w:cs="Times New Roman"/>
                  <w:color w:val="212121"/>
                  <w:szCs w:val="21"/>
                  <w:shd w:val="clear" w:color="auto" w:fill="FFFFFF"/>
                </w:rPr>
                <w:delText>2.31%</w:delText>
              </w:r>
            </w:del>
          </w:p>
        </w:tc>
        <w:tc>
          <w:tcPr>
            <w:tcW w:w="2074" w:type="dxa"/>
          </w:tcPr>
          <w:p w14:paraId="489420E8" w14:textId="113B7998" w:rsidR="00D418AF" w:rsidRPr="00D418AF" w:rsidDel="00477B23" w:rsidRDefault="00D418AF" w:rsidP="00D418AF">
            <w:pPr>
              <w:rPr>
                <w:del w:id="154" w:author="Chen Zhaoxiong" w:date="2020-12-19T23:02:00Z"/>
                <w:rFonts w:ascii="Times New Roman" w:hAnsi="Times New Roman" w:cs="Times New Roman"/>
                <w:color w:val="212121"/>
                <w:szCs w:val="21"/>
                <w:shd w:val="clear" w:color="auto" w:fill="FFFFFF"/>
              </w:rPr>
            </w:pPr>
            <w:del w:id="155" w:author="Chen Zhaoxiong" w:date="2020-12-19T23:02:00Z">
              <w:r w:rsidRPr="00503886" w:rsidDel="00477B23">
                <w:rPr>
                  <w:rFonts w:ascii="Times New Roman" w:hAnsi="Times New Roman" w:cs="Times New Roman"/>
                  <w:color w:val="212121"/>
                  <w:szCs w:val="21"/>
                  <w:shd w:val="clear" w:color="auto" w:fill="FFFFFF"/>
                </w:rPr>
                <w:delText>0.260241</w:delText>
              </w:r>
            </w:del>
          </w:p>
        </w:tc>
        <w:tc>
          <w:tcPr>
            <w:tcW w:w="2074" w:type="dxa"/>
          </w:tcPr>
          <w:p w14:paraId="75BF33B4" w14:textId="5AEADF29" w:rsidR="00D418AF" w:rsidRPr="00D418AF" w:rsidDel="00477B23" w:rsidRDefault="00D418AF" w:rsidP="00D418AF">
            <w:pPr>
              <w:rPr>
                <w:del w:id="156" w:author="Chen Zhaoxiong" w:date="2020-12-19T23:02:00Z"/>
                <w:rFonts w:ascii="Times New Roman" w:hAnsi="Times New Roman" w:cs="Times New Roman"/>
                <w:color w:val="212121"/>
                <w:szCs w:val="21"/>
                <w:shd w:val="clear" w:color="auto" w:fill="FFFFFF"/>
              </w:rPr>
            </w:pPr>
            <w:del w:id="157" w:author="Chen Zhaoxiong" w:date="2020-12-19T23:02:00Z">
              <w:r w:rsidRPr="00503886" w:rsidDel="00477B23">
                <w:rPr>
                  <w:rFonts w:ascii="Times New Roman" w:hAnsi="Times New Roman" w:cs="Times New Roman"/>
                  <w:color w:val="212121"/>
                  <w:szCs w:val="21"/>
                  <w:shd w:val="clear" w:color="auto" w:fill="FFFFFF"/>
                </w:rPr>
                <w:delText>8.60%</w:delText>
              </w:r>
            </w:del>
          </w:p>
        </w:tc>
      </w:tr>
      <w:tr w:rsidR="00D418AF" w:rsidRPr="00442DED" w:rsidDel="00477B23" w14:paraId="3A70CB2C" w14:textId="5D9B334C" w:rsidTr="00442DED">
        <w:trPr>
          <w:del w:id="158" w:author="Chen Zhaoxiong" w:date="2020-12-19T23:02:00Z"/>
        </w:trPr>
        <w:tc>
          <w:tcPr>
            <w:tcW w:w="2074" w:type="dxa"/>
          </w:tcPr>
          <w:p w14:paraId="0DBEB77D" w14:textId="7918D624" w:rsidR="00D418AF" w:rsidRPr="00D418AF" w:rsidDel="00477B23" w:rsidRDefault="00D418AF" w:rsidP="00D418AF">
            <w:pPr>
              <w:rPr>
                <w:del w:id="159" w:author="Chen Zhaoxiong" w:date="2020-12-19T23:02:00Z"/>
                <w:rFonts w:ascii="Times New Roman" w:hAnsi="Times New Roman" w:cs="Times New Roman"/>
                <w:color w:val="212121"/>
                <w:szCs w:val="21"/>
                <w:shd w:val="clear" w:color="auto" w:fill="FFFFFF"/>
              </w:rPr>
            </w:pPr>
            <w:del w:id="160" w:author="Chen Zhaoxiong" w:date="2020-12-19T23:02:00Z">
              <w:r w:rsidRPr="00503886" w:rsidDel="00477B23">
                <w:rPr>
                  <w:rFonts w:ascii="Times New Roman" w:hAnsi="Times New Roman" w:cs="Times New Roman"/>
                  <w:color w:val="212121"/>
                  <w:szCs w:val="21"/>
                  <w:shd w:val="clear" w:color="auto" w:fill="FFFFFF"/>
                </w:rPr>
                <w:delText>12</w:delText>
              </w:r>
            </w:del>
          </w:p>
        </w:tc>
        <w:tc>
          <w:tcPr>
            <w:tcW w:w="2074" w:type="dxa"/>
          </w:tcPr>
          <w:p w14:paraId="6891FDE4" w14:textId="3F8A5B2E" w:rsidR="00D418AF" w:rsidRPr="00D418AF" w:rsidDel="00477B23" w:rsidRDefault="00D418AF" w:rsidP="00D418AF">
            <w:pPr>
              <w:rPr>
                <w:del w:id="161" w:author="Chen Zhaoxiong" w:date="2020-12-19T23:02:00Z"/>
                <w:rFonts w:ascii="Times New Roman" w:hAnsi="Times New Roman" w:cs="Times New Roman"/>
                <w:color w:val="212121"/>
                <w:szCs w:val="21"/>
                <w:shd w:val="clear" w:color="auto" w:fill="FFFFFF"/>
              </w:rPr>
            </w:pPr>
            <w:del w:id="162" w:author="Chen Zhaoxiong" w:date="2020-12-19T23:02:00Z">
              <w:r w:rsidRPr="00503886" w:rsidDel="00477B23">
                <w:rPr>
                  <w:rFonts w:ascii="Times New Roman" w:hAnsi="Times New Roman" w:cs="Times New Roman"/>
                  <w:color w:val="212121"/>
                  <w:szCs w:val="21"/>
                  <w:shd w:val="clear" w:color="auto" w:fill="FFFFFF"/>
                </w:rPr>
                <w:delText>2.51%</w:delText>
              </w:r>
            </w:del>
          </w:p>
        </w:tc>
        <w:tc>
          <w:tcPr>
            <w:tcW w:w="2074" w:type="dxa"/>
          </w:tcPr>
          <w:p w14:paraId="43C5F89B" w14:textId="4D9488EB" w:rsidR="00D418AF" w:rsidRPr="00D418AF" w:rsidDel="00477B23" w:rsidRDefault="00D418AF" w:rsidP="00D418AF">
            <w:pPr>
              <w:rPr>
                <w:del w:id="163" w:author="Chen Zhaoxiong" w:date="2020-12-19T23:02:00Z"/>
                <w:rFonts w:ascii="Times New Roman" w:hAnsi="Times New Roman" w:cs="Times New Roman"/>
                <w:color w:val="212121"/>
                <w:szCs w:val="21"/>
                <w:shd w:val="clear" w:color="auto" w:fill="FFFFFF"/>
              </w:rPr>
            </w:pPr>
            <w:del w:id="164" w:author="Chen Zhaoxiong" w:date="2020-12-19T23:02:00Z">
              <w:r w:rsidRPr="00503886" w:rsidDel="00477B23">
                <w:rPr>
                  <w:rFonts w:ascii="Times New Roman" w:hAnsi="Times New Roman" w:cs="Times New Roman"/>
                  <w:color w:val="212121"/>
                  <w:szCs w:val="21"/>
                  <w:shd w:val="clear" w:color="auto" w:fill="FFFFFF"/>
                </w:rPr>
                <w:delText>0.264259</w:delText>
              </w:r>
            </w:del>
          </w:p>
        </w:tc>
        <w:tc>
          <w:tcPr>
            <w:tcW w:w="2074" w:type="dxa"/>
          </w:tcPr>
          <w:p w14:paraId="1CDF37EA" w14:textId="2B119C05" w:rsidR="00D418AF" w:rsidRPr="00D418AF" w:rsidDel="00477B23" w:rsidRDefault="00D418AF" w:rsidP="00D418AF">
            <w:pPr>
              <w:rPr>
                <w:del w:id="165" w:author="Chen Zhaoxiong" w:date="2020-12-19T23:02:00Z"/>
                <w:rFonts w:ascii="Times New Roman" w:hAnsi="Times New Roman" w:cs="Times New Roman"/>
                <w:color w:val="212121"/>
                <w:szCs w:val="21"/>
                <w:shd w:val="clear" w:color="auto" w:fill="FFFFFF"/>
              </w:rPr>
            </w:pPr>
            <w:del w:id="166" w:author="Chen Zhaoxiong" w:date="2020-12-19T23:02:00Z">
              <w:r w:rsidRPr="00503886" w:rsidDel="00477B23">
                <w:rPr>
                  <w:rFonts w:ascii="Times New Roman" w:hAnsi="Times New Roman" w:cs="Times New Roman"/>
                  <w:color w:val="212121"/>
                  <w:szCs w:val="21"/>
                  <w:shd w:val="clear" w:color="auto" w:fill="FFFFFF"/>
                </w:rPr>
                <w:delText>8.30%</w:delText>
              </w:r>
            </w:del>
          </w:p>
        </w:tc>
      </w:tr>
      <w:tr w:rsidR="00D418AF" w:rsidRPr="00442DED" w:rsidDel="00477B23" w14:paraId="04F51036" w14:textId="6A74B76F" w:rsidTr="00442DED">
        <w:trPr>
          <w:del w:id="167" w:author="Chen Zhaoxiong" w:date="2020-12-19T23:02:00Z"/>
        </w:trPr>
        <w:tc>
          <w:tcPr>
            <w:tcW w:w="2074" w:type="dxa"/>
          </w:tcPr>
          <w:p w14:paraId="142F358C" w14:textId="2E1FEE92" w:rsidR="00D418AF" w:rsidRPr="00D418AF" w:rsidDel="00477B23" w:rsidRDefault="00D418AF" w:rsidP="00D418AF">
            <w:pPr>
              <w:rPr>
                <w:del w:id="168" w:author="Chen Zhaoxiong" w:date="2020-12-19T23:02:00Z"/>
                <w:rFonts w:ascii="Times New Roman" w:hAnsi="Times New Roman" w:cs="Times New Roman"/>
                <w:color w:val="212121"/>
                <w:szCs w:val="21"/>
                <w:shd w:val="clear" w:color="auto" w:fill="FFFFFF"/>
              </w:rPr>
            </w:pPr>
            <w:del w:id="169" w:author="Chen Zhaoxiong" w:date="2020-12-19T23:02:00Z">
              <w:r w:rsidRPr="00503886" w:rsidDel="00477B23">
                <w:rPr>
                  <w:rFonts w:ascii="Times New Roman" w:hAnsi="Times New Roman" w:cs="Times New Roman"/>
                  <w:color w:val="212121"/>
                  <w:szCs w:val="21"/>
                  <w:shd w:val="clear" w:color="auto" w:fill="FFFFFF"/>
                </w:rPr>
                <w:delText>13</w:delText>
              </w:r>
            </w:del>
          </w:p>
        </w:tc>
        <w:tc>
          <w:tcPr>
            <w:tcW w:w="2074" w:type="dxa"/>
          </w:tcPr>
          <w:p w14:paraId="7225F82D" w14:textId="7630A772" w:rsidR="00D418AF" w:rsidRPr="00D418AF" w:rsidDel="00477B23" w:rsidRDefault="00D418AF" w:rsidP="00D418AF">
            <w:pPr>
              <w:rPr>
                <w:del w:id="170" w:author="Chen Zhaoxiong" w:date="2020-12-19T23:02:00Z"/>
                <w:rFonts w:ascii="Times New Roman" w:hAnsi="Times New Roman" w:cs="Times New Roman"/>
                <w:color w:val="212121"/>
                <w:szCs w:val="21"/>
                <w:shd w:val="clear" w:color="auto" w:fill="FFFFFF"/>
              </w:rPr>
            </w:pPr>
            <w:del w:id="171" w:author="Chen Zhaoxiong" w:date="2020-12-19T23:02:00Z">
              <w:r w:rsidRPr="00503886" w:rsidDel="00477B23">
                <w:rPr>
                  <w:rFonts w:ascii="Times New Roman" w:hAnsi="Times New Roman" w:cs="Times New Roman"/>
                  <w:color w:val="212121"/>
                  <w:szCs w:val="21"/>
                  <w:shd w:val="clear" w:color="auto" w:fill="FFFFFF"/>
                </w:rPr>
                <w:delText>2.71%</w:delText>
              </w:r>
            </w:del>
          </w:p>
        </w:tc>
        <w:tc>
          <w:tcPr>
            <w:tcW w:w="2074" w:type="dxa"/>
          </w:tcPr>
          <w:p w14:paraId="35AEB8A8" w14:textId="3E016FE3" w:rsidR="00D418AF" w:rsidRPr="00D418AF" w:rsidDel="00477B23" w:rsidRDefault="00D418AF" w:rsidP="00D418AF">
            <w:pPr>
              <w:rPr>
                <w:del w:id="172" w:author="Chen Zhaoxiong" w:date="2020-12-19T23:02:00Z"/>
                <w:rFonts w:ascii="Times New Roman" w:hAnsi="Times New Roman" w:cs="Times New Roman"/>
                <w:color w:val="212121"/>
                <w:szCs w:val="21"/>
                <w:shd w:val="clear" w:color="auto" w:fill="FFFFFF"/>
              </w:rPr>
            </w:pPr>
            <w:del w:id="173" w:author="Chen Zhaoxiong" w:date="2020-12-19T23:02:00Z">
              <w:r w:rsidRPr="00503886" w:rsidDel="00477B23">
                <w:rPr>
                  <w:rFonts w:ascii="Times New Roman" w:hAnsi="Times New Roman" w:cs="Times New Roman"/>
                  <w:color w:val="212121"/>
                  <w:szCs w:val="21"/>
                  <w:shd w:val="clear" w:color="auto" w:fill="FFFFFF"/>
                </w:rPr>
                <w:delText>0.268016</w:delText>
              </w:r>
            </w:del>
          </w:p>
        </w:tc>
        <w:tc>
          <w:tcPr>
            <w:tcW w:w="2074" w:type="dxa"/>
          </w:tcPr>
          <w:p w14:paraId="0AEEC480" w14:textId="7C3DD080" w:rsidR="00D418AF" w:rsidRPr="00D418AF" w:rsidDel="00477B23" w:rsidRDefault="00D418AF" w:rsidP="00D418AF">
            <w:pPr>
              <w:rPr>
                <w:del w:id="174" w:author="Chen Zhaoxiong" w:date="2020-12-19T23:02:00Z"/>
                <w:rFonts w:ascii="Times New Roman" w:hAnsi="Times New Roman" w:cs="Times New Roman"/>
                <w:color w:val="212121"/>
                <w:szCs w:val="21"/>
                <w:shd w:val="clear" w:color="auto" w:fill="FFFFFF"/>
              </w:rPr>
            </w:pPr>
            <w:del w:id="175" w:author="Chen Zhaoxiong" w:date="2020-12-19T23:02:00Z">
              <w:r w:rsidRPr="00503886" w:rsidDel="00477B23">
                <w:rPr>
                  <w:rFonts w:ascii="Times New Roman" w:hAnsi="Times New Roman" w:cs="Times New Roman"/>
                  <w:color w:val="212121"/>
                  <w:szCs w:val="21"/>
                  <w:shd w:val="clear" w:color="auto" w:fill="FFFFFF"/>
                </w:rPr>
                <w:delText>7.80%</w:delText>
              </w:r>
            </w:del>
          </w:p>
        </w:tc>
      </w:tr>
      <w:tr w:rsidR="00D418AF" w:rsidRPr="00442DED" w:rsidDel="00477B23" w14:paraId="138EC5A8" w14:textId="6187A40C" w:rsidTr="00442DED">
        <w:trPr>
          <w:del w:id="176" w:author="Chen Zhaoxiong" w:date="2020-12-19T23:02:00Z"/>
        </w:trPr>
        <w:tc>
          <w:tcPr>
            <w:tcW w:w="2074" w:type="dxa"/>
          </w:tcPr>
          <w:p w14:paraId="487B9373" w14:textId="1FECCC8D" w:rsidR="00D418AF" w:rsidRPr="00D418AF" w:rsidDel="00477B23" w:rsidRDefault="00D418AF" w:rsidP="00D418AF">
            <w:pPr>
              <w:rPr>
                <w:del w:id="177" w:author="Chen Zhaoxiong" w:date="2020-12-19T23:02:00Z"/>
                <w:rFonts w:ascii="Times New Roman" w:hAnsi="Times New Roman" w:cs="Times New Roman"/>
                <w:color w:val="212121"/>
                <w:szCs w:val="21"/>
                <w:shd w:val="clear" w:color="auto" w:fill="FFFFFF"/>
              </w:rPr>
            </w:pPr>
            <w:del w:id="178" w:author="Chen Zhaoxiong" w:date="2020-12-19T23:02:00Z">
              <w:r w:rsidRPr="00503886" w:rsidDel="00477B23">
                <w:rPr>
                  <w:rFonts w:ascii="Times New Roman" w:hAnsi="Times New Roman" w:cs="Times New Roman"/>
                  <w:color w:val="212121"/>
                  <w:szCs w:val="21"/>
                  <w:shd w:val="clear" w:color="auto" w:fill="FFFFFF"/>
                </w:rPr>
                <w:delText>14</w:delText>
              </w:r>
            </w:del>
          </w:p>
        </w:tc>
        <w:tc>
          <w:tcPr>
            <w:tcW w:w="2074" w:type="dxa"/>
          </w:tcPr>
          <w:p w14:paraId="47D48695" w14:textId="16857144" w:rsidR="00D418AF" w:rsidRPr="00D418AF" w:rsidDel="00477B23" w:rsidRDefault="00D418AF" w:rsidP="00D418AF">
            <w:pPr>
              <w:rPr>
                <w:del w:id="179" w:author="Chen Zhaoxiong" w:date="2020-12-19T23:02:00Z"/>
                <w:rFonts w:ascii="Times New Roman" w:hAnsi="Times New Roman" w:cs="Times New Roman"/>
                <w:color w:val="212121"/>
                <w:szCs w:val="21"/>
                <w:shd w:val="clear" w:color="auto" w:fill="FFFFFF"/>
              </w:rPr>
            </w:pPr>
            <w:del w:id="180" w:author="Chen Zhaoxiong" w:date="2020-12-19T23:02:00Z">
              <w:r w:rsidRPr="00503886" w:rsidDel="00477B23">
                <w:rPr>
                  <w:rFonts w:ascii="Times New Roman" w:hAnsi="Times New Roman" w:cs="Times New Roman"/>
                  <w:color w:val="212121"/>
                  <w:szCs w:val="21"/>
                  <w:shd w:val="clear" w:color="auto" w:fill="FFFFFF"/>
                </w:rPr>
                <w:delText>2.91%</w:delText>
              </w:r>
            </w:del>
          </w:p>
        </w:tc>
        <w:tc>
          <w:tcPr>
            <w:tcW w:w="2074" w:type="dxa"/>
          </w:tcPr>
          <w:p w14:paraId="3F3BD9DF" w14:textId="5D9F9EA7" w:rsidR="00D418AF" w:rsidRPr="00D418AF" w:rsidDel="00477B23" w:rsidRDefault="00D418AF" w:rsidP="00D418AF">
            <w:pPr>
              <w:rPr>
                <w:del w:id="181" w:author="Chen Zhaoxiong" w:date="2020-12-19T23:02:00Z"/>
                <w:rFonts w:ascii="Times New Roman" w:hAnsi="Times New Roman" w:cs="Times New Roman"/>
                <w:color w:val="212121"/>
                <w:szCs w:val="21"/>
                <w:shd w:val="clear" w:color="auto" w:fill="FFFFFF"/>
              </w:rPr>
            </w:pPr>
            <w:del w:id="182" w:author="Chen Zhaoxiong" w:date="2020-12-19T23:02:00Z">
              <w:r w:rsidRPr="00503886" w:rsidDel="00477B23">
                <w:rPr>
                  <w:rFonts w:ascii="Times New Roman" w:hAnsi="Times New Roman" w:cs="Times New Roman"/>
                  <w:color w:val="212121"/>
                  <w:szCs w:val="21"/>
                  <w:shd w:val="clear" w:color="auto" w:fill="FFFFFF"/>
                </w:rPr>
                <w:delText>0.271547</w:delText>
              </w:r>
            </w:del>
          </w:p>
        </w:tc>
        <w:tc>
          <w:tcPr>
            <w:tcW w:w="2074" w:type="dxa"/>
          </w:tcPr>
          <w:p w14:paraId="76220E62" w14:textId="55DEDB15" w:rsidR="00D418AF" w:rsidRPr="00D418AF" w:rsidDel="00477B23" w:rsidRDefault="00D418AF" w:rsidP="00D418AF">
            <w:pPr>
              <w:rPr>
                <w:del w:id="183" w:author="Chen Zhaoxiong" w:date="2020-12-19T23:02:00Z"/>
                <w:rFonts w:ascii="Times New Roman" w:hAnsi="Times New Roman" w:cs="Times New Roman"/>
                <w:color w:val="212121"/>
                <w:szCs w:val="21"/>
                <w:shd w:val="clear" w:color="auto" w:fill="FFFFFF"/>
              </w:rPr>
            </w:pPr>
            <w:del w:id="184" w:author="Chen Zhaoxiong" w:date="2020-12-19T23:02:00Z">
              <w:r w:rsidRPr="00503886" w:rsidDel="00477B23">
                <w:rPr>
                  <w:rFonts w:ascii="Times New Roman" w:hAnsi="Times New Roman" w:cs="Times New Roman"/>
                  <w:color w:val="212121"/>
                  <w:szCs w:val="21"/>
                  <w:shd w:val="clear" w:color="auto" w:fill="FFFFFF"/>
                </w:rPr>
                <w:delText>7.50%</w:delText>
              </w:r>
            </w:del>
          </w:p>
        </w:tc>
      </w:tr>
      <w:tr w:rsidR="00D418AF" w:rsidRPr="00442DED" w:rsidDel="00477B23" w14:paraId="07A4AE47" w14:textId="409D77F3" w:rsidTr="00442DED">
        <w:trPr>
          <w:del w:id="185" w:author="Chen Zhaoxiong" w:date="2020-12-19T23:02:00Z"/>
        </w:trPr>
        <w:tc>
          <w:tcPr>
            <w:tcW w:w="2074" w:type="dxa"/>
          </w:tcPr>
          <w:p w14:paraId="674181D7" w14:textId="3031219B" w:rsidR="00D418AF" w:rsidRPr="00D418AF" w:rsidDel="00477B23" w:rsidRDefault="00D418AF" w:rsidP="00D418AF">
            <w:pPr>
              <w:rPr>
                <w:del w:id="186" w:author="Chen Zhaoxiong" w:date="2020-12-19T23:02:00Z"/>
                <w:rFonts w:ascii="Times New Roman" w:hAnsi="Times New Roman" w:cs="Times New Roman"/>
                <w:color w:val="212121"/>
                <w:szCs w:val="21"/>
                <w:shd w:val="clear" w:color="auto" w:fill="FFFFFF"/>
              </w:rPr>
            </w:pPr>
            <w:del w:id="187" w:author="Chen Zhaoxiong" w:date="2020-12-19T23:02:00Z">
              <w:r w:rsidRPr="00503886" w:rsidDel="00477B23">
                <w:rPr>
                  <w:rFonts w:ascii="Times New Roman" w:hAnsi="Times New Roman" w:cs="Times New Roman"/>
                  <w:color w:val="212121"/>
                  <w:szCs w:val="21"/>
                  <w:shd w:val="clear" w:color="auto" w:fill="FFFFFF"/>
                </w:rPr>
                <w:delText>15</w:delText>
              </w:r>
            </w:del>
          </w:p>
        </w:tc>
        <w:tc>
          <w:tcPr>
            <w:tcW w:w="2074" w:type="dxa"/>
          </w:tcPr>
          <w:p w14:paraId="571EFDB4" w14:textId="0A4430F1" w:rsidR="00D418AF" w:rsidRPr="00D418AF" w:rsidDel="00477B23" w:rsidRDefault="00D418AF" w:rsidP="00D418AF">
            <w:pPr>
              <w:rPr>
                <w:del w:id="188" w:author="Chen Zhaoxiong" w:date="2020-12-19T23:02:00Z"/>
                <w:rFonts w:ascii="Times New Roman" w:hAnsi="Times New Roman" w:cs="Times New Roman"/>
                <w:color w:val="212121"/>
                <w:szCs w:val="21"/>
                <w:shd w:val="clear" w:color="auto" w:fill="FFFFFF"/>
              </w:rPr>
            </w:pPr>
            <w:del w:id="189" w:author="Chen Zhaoxiong" w:date="2020-12-19T23:02:00Z">
              <w:r w:rsidRPr="00503886" w:rsidDel="00477B23">
                <w:rPr>
                  <w:rFonts w:ascii="Times New Roman" w:hAnsi="Times New Roman" w:cs="Times New Roman"/>
                  <w:color w:val="212121"/>
                  <w:szCs w:val="21"/>
                  <w:shd w:val="clear" w:color="auto" w:fill="FFFFFF"/>
                </w:rPr>
                <w:delText>3.12%</w:delText>
              </w:r>
            </w:del>
          </w:p>
        </w:tc>
        <w:tc>
          <w:tcPr>
            <w:tcW w:w="2074" w:type="dxa"/>
          </w:tcPr>
          <w:p w14:paraId="5AF7D21B" w14:textId="71819E72" w:rsidR="00D418AF" w:rsidRPr="00D418AF" w:rsidDel="00477B23" w:rsidRDefault="00D418AF" w:rsidP="00D418AF">
            <w:pPr>
              <w:rPr>
                <w:del w:id="190" w:author="Chen Zhaoxiong" w:date="2020-12-19T23:02:00Z"/>
                <w:rFonts w:ascii="Times New Roman" w:hAnsi="Times New Roman" w:cs="Times New Roman"/>
                <w:color w:val="212121"/>
                <w:szCs w:val="21"/>
                <w:shd w:val="clear" w:color="auto" w:fill="FFFFFF"/>
              </w:rPr>
            </w:pPr>
            <w:del w:id="191" w:author="Chen Zhaoxiong" w:date="2020-12-19T23:02:00Z">
              <w:r w:rsidRPr="00503886" w:rsidDel="00477B23">
                <w:rPr>
                  <w:rFonts w:ascii="Times New Roman" w:hAnsi="Times New Roman" w:cs="Times New Roman"/>
                  <w:color w:val="212121"/>
                  <w:szCs w:val="21"/>
                  <w:shd w:val="clear" w:color="auto" w:fill="FFFFFF"/>
                </w:rPr>
                <w:delText>0.274882</w:delText>
              </w:r>
            </w:del>
          </w:p>
        </w:tc>
        <w:tc>
          <w:tcPr>
            <w:tcW w:w="2074" w:type="dxa"/>
          </w:tcPr>
          <w:p w14:paraId="70444F57" w14:textId="1CBE039E" w:rsidR="00D418AF" w:rsidRPr="00D418AF" w:rsidDel="00477B23" w:rsidRDefault="00D418AF" w:rsidP="00D418AF">
            <w:pPr>
              <w:rPr>
                <w:del w:id="192" w:author="Chen Zhaoxiong" w:date="2020-12-19T23:02:00Z"/>
                <w:rFonts w:ascii="Times New Roman" w:hAnsi="Times New Roman" w:cs="Times New Roman"/>
                <w:color w:val="212121"/>
                <w:szCs w:val="21"/>
                <w:shd w:val="clear" w:color="auto" w:fill="FFFFFF"/>
              </w:rPr>
            </w:pPr>
            <w:del w:id="193" w:author="Chen Zhaoxiong" w:date="2020-12-19T23:02:00Z">
              <w:r w:rsidRPr="00503886" w:rsidDel="00477B23">
                <w:rPr>
                  <w:rFonts w:ascii="Times New Roman" w:hAnsi="Times New Roman" w:cs="Times New Roman"/>
                  <w:color w:val="212121"/>
                  <w:szCs w:val="21"/>
                  <w:shd w:val="clear" w:color="auto" w:fill="FFFFFF"/>
                </w:rPr>
                <w:delText>7.05%</w:delText>
              </w:r>
            </w:del>
          </w:p>
        </w:tc>
      </w:tr>
      <w:tr w:rsidR="00D418AF" w:rsidRPr="00442DED" w:rsidDel="00477B23" w14:paraId="785AE84F" w14:textId="5015D893" w:rsidTr="00442DED">
        <w:trPr>
          <w:del w:id="194" w:author="Chen Zhaoxiong" w:date="2020-12-19T23:02:00Z"/>
        </w:trPr>
        <w:tc>
          <w:tcPr>
            <w:tcW w:w="2074" w:type="dxa"/>
          </w:tcPr>
          <w:p w14:paraId="53BE7C09" w14:textId="115E75A5" w:rsidR="00D418AF" w:rsidRPr="00D418AF" w:rsidDel="00477B23" w:rsidRDefault="00D418AF" w:rsidP="00D418AF">
            <w:pPr>
              <w:rPr>
                <w:del w:id="195" w:author="Chen Zhaoxiong" w:date="2020-12-19T23:02:00Z"/>
                <w:rFonts w:ascii="Times New Roman" w:hAnsi="Times New Roman" w:cs="Times New Roman"/>
                <w:color w:val="212121"/>
                <w:szCs w:val="21"/>
                <w:shd w:val="clear" w:color="auto" w:fill="FFFFFF"/>
              </w:rPr>
            </w:pPr>
            <w:del w:id="196" w:author="Chen Zhaoxiong" w:date="2020-12-19T23:02:00Z">
              <w:r w:rsidRPr="00503886" w:rsidDel="00477B23">
                <w:rPr>
                  <w:rFonts w:ascii="Times New Roman" w:hAnsi="Times New Roman" w:cs="Times New Roman"/>
                  <w:color w:val="212121"/>
                  <w:szCs w:val="21"/>
                  <w:shd w:val="clear" w:color="auto" w:fill="FFFFFF"/>
                </w:rPr>
                <w:delText>16</w:delText>
              </w:r>
            </w:del>
          </w:p>
        </w:tc>
        <w:tc>
          <w:tcPr>
            <w:tcW w:w="2074" w:type="dxa"/>
          </w:tcPr>
          <w:p w14:paraId="4DA93F7C" w14:textId="2EC4E3AF" w:rsidR="00D418AF" w:rsidRPr="00D418AF" w:rsidDel="00477B23" w:rsidRDefault="00D418AF" w:rsidP="00D418AF">
            <w:pPr>
              <w:rPr>
                <w:del w:id="197" w:author="Chen Zhaoxiong" w:date="2020-12-19T23:02:00Z"/>
                <w:rFonts w:ascii="Times New Roman" w:hAnsi="Times New Roman" w:cs="Times New Roman"/>
                <w:color w:val="212121"/>
                <w:szCs w:val="21"/>
                <w:shd w:val="clear" w:color="auto" w:fill="FFFFFF"/>
              </w:rPr>
            </w:pPr>
            <w:del w:id="198" w:author="Chen Zhaoxiong" w:date="2020-12-19T23:02:00Z">
              <w:r w:rsidRPr="00503886" w:rsidDel="00477B23">
                <w:rPr>
                  <w:rFonts w:ascii="Times New Roman" w:hAnsi="Times New Roman" w:cs="Times New Roman"/>
                  <w:color w:val="212121"/>
                  <w:szCs w:val="21"/>
                  <w:shd w:val="clear" w:color="auto" w:fill="FFFFFF"/>
                </w:rPr>
                <w:delText>3.32%</w:delText>
              </w:r>
            </w:del>
          </w:p>
        </w:tc>
        <w:tc>
          <w:tcPr>
            <w:tcW w:w="2074" w:type="dxa"/>
          </w:tcPr>
          <w:p w14:paraId="70F54632" w14:textId="35ACDD6C" w:rsidR="00D418AF" w:rsidRPr="00D418AF" w:rsidDel="00477B23" w:rsidRDefault="00D418AF" w:rsidP="00D418AF">
            <w:pPr>
              <w:rPr>
                <w:del w:id="199" w:author="Chen Zhaoxiong" w:date="2020-12-19T23:02:00Z"/>
                <w:rFonts w:ascii="Times New Roman" w:hAnsi="Times New Roman" w:cs="Times New Roman"/>
                <w:color w:val="212121"/>
                <w:szCs w:val="21"/>
                <w:shd w:val="clear" w:color="auto" w:fill="FFFFFF"/>
              </w:rPr>
            </w:pPr>
            <w:del w:id="200" w:author="Chen Zhaoxiong" w:date="2020-12-19T23:02:00Z">
              <w:r w:rsidRPr="00503886" w:rsidDel="00477B23">
                <w:rPr>
                  <w:rFonts w:ascii="Times New Roman" w:hAnsi="Times New Roman" w:cs="Times New Roman"/>
                  <w:color w:val="212121"/>
                  <w:szCs w:val="21"/>
                  <w:shd w:val="clear" w:color="auto" w:fill="FFFFFF"/>
                </w:rPr>
                <w:delText>0.278043</w:delText>
              </w:r>
            </w:del>
          </w:p>
        </w:tc>
        <w:tc>
          <w:tcPr>
            <w:tcW w:w="2074" w:type="dxa"/>
          </w:tcPr>
          <w:p w14:paraId="0C92D751" w14:textId="6ADA3450" w:rsidR="00D418AF" w:rsidRPr="00D418AF" w:rsidDel="00477B23" w:rsidRDefault="00D418AF" w:rsidP="00D418AF">
            <w:pPr>
              <w:rPr>
                <w:del w:id="201" w:author="Chen Zhaoxiong" w:date="2020-12-19T23:02:00Z"/>
                <w:rFonts w:ascii="Times New Roman" w:hAnsi="Times New Roman" w:cs="Times New Roman"/>
                <w:color w:val="212121"/>
                <w:szCs w:val="21"/>
                <w:shd w:val="clear" w:color="auto" w:fill="FFFFFF"/>
              </w:rPr>
            </w:pPr>
            <w:del w:id="202" w:author="Chen Zhaoxiong" w:date="2020-12-19T23:02:00Z">
              <w:r w:rsidRPr="00503886" w:rsidDel="00477B23">
                <w:rPr>
                  <w:rFonts w:ascii="Times New Roman" w:hAnsi="Times New Roman" w:cs="Times New Roman"/>
                  <w:color w:val="212121"/>
                  <w:szCs w:val="21"/>
                  <w:shd w:val="clear" w:color="auto" w:fill="FFFFFF"/>
                </w:rPr>
                <w:delText>6.50%</w:delText>
              </w:r>
            </w:del>
          </w:p>
        </w:tc>
      </w:tr>
      <w:tr w:rsidR="00D418AF" w:rsidRPr="00442DED" w:rsidDel="00477B23" w14:paraId="78ACB83D" w14:textId="5DB3C20A" w:rsidTr="00442DED">
        <w:trPr>
          <w:del w:id="203" w:author="Chen Zhaoxiong" w:date="2020-12-19T23:02:00Z"/>
        </w:trPr>
        <w:tc>
          <w:tcPr>
            <w:tcW w:w="2074" w:type="dxa"/>
          </w:tcPr>
          <w:p w14:paraId="528F0D25" w14:textId="4C2883D1" w:rsidR="00D418AF" w:rsidRPr="00D418AF" w:rsidDel="00477B23" w:rsidRDefault="00D418AF" w:rsidP="00D418AF">
            <w:pPr>
              <w:rPr>
                <w:del w:id="204" w:author="Chen Zhaoxiong" w:date="2020-12-19T23:02:00Z"/>
                <w:rFonts w:ascii="Times New Roman" w:hAnsi="Times New Roman" w:cs="Times New Roman"/>
                <w:color w:val="212121"/>
                <w:szCs w:val="21"/>
                <w:shd w:val="clear" w:color="auto" w:fill="FFFFFF"/>
              </w:rPr>
            </w:pPr>
            <w:del w:id="205" w:author="Chen Zhaoxiong" w:date="2020-12-19T23:02:00Z">
              <w:r w:rsidRPr="00503886" w:rsidDel="00477B23">
                <w:rPr>
                  <w:rFonts w:ascii="Times New Roman" w:hAnsi="Times New Roman" w:cs="Times New Roman"/>
                  <w:color w:val="212121"/>
                  <w:szCs w:val="21"/>
                  <w:shd w:val="clear" w:color="auto" w:fill="FFFFFF"/>
                </w:rPr>
                <w:delText>17</w:delText>
              </w:r>
            </w:del>
          </w:p>
        </w:tc>
        <w:tc>
          <w:tcPr>
            <w:tcW w:w="2074" w:type="dxa"/>
          </w:tcPr>
          <w:p w14:paraId="54F81464" w14:textId="7CC40C5A" w:rsidR="00D418AF" w:rsidRPr="00D418AF" w:rsidDel="00477B23" w:rsidRDefault="00D418AF" w:rsidP="00D418AF">
            <w:pPr>
              <w:rPr>
                <w:del w:id="206" w:author="Chen Zhaoxiong" w:date="2020-12-19T23:02:00Z"/>
                <w:rFonts w:ascii="Times New Roman" w:hAnsi="Times New Roman" w:cs="Times New Roman"/>
                <w:color w:val="212121"/>
                <w:szCs w:val="21"/>
                <w:shd w:val="clear" w:color="auto" w:fill="FFFFFF"/>
              </w:rPr>
            </w:pPr>
            <w:del w:id="207" w:author="Chen Zhaoxiong" w:date="2020-12-19T23:02:00Z">
              <w:r w:rsidRPr="00503886" w:rsidDel="00477B23">
                <w:rPr>
                  <w:rFonts w:ascii="Times New Roman" w:hAnsi="Times New Roman" w:cs="Times New Roman"/>
                  <w:color w:val="212121"/>
                  <w:szCs w:val="21"/>
                  <w:shd w:val="clear" w:color="auto" w:fill="FFFFFF"/>
                </w:rPr>
                <w:delText>3.52%</w:delText>
              </w:r>
            </w:del>
          </w:p>
        </w:tc>
        <w:tc>
          <w:tcPr>
            <w:tcW w:w="2074" w:type="dxa"/>
          </w:tcPr>
          <w:p w14:paraId="4C3312E6" w14:textId="06E9195C" w:rsidR="00D418AF" w:rsidRPr="00D418AF" w:rsidDel="00477B23" w:rsidRDefault="00D418AF" w:rsidP="00D418AF">
            <w:pPr>
              <w:rPr>
                <w:del w:id="208" w:author="Chen Zhaoxiong" w:date="2020-12-19T23:02:00Z"/>
                <w:rFonts w:ascii="Times New Roman" w:hAnsi="Times New Roman" w:cs="Times New Roman"/>
                <w:color w:val="212121"/>
                <w:szCs w:val="21"/>
                <w:shd w:val="clear" w:color="auto" w:fill="FFFFFF"/>
              </w:rPr>
            </w:pPr>
            <w:del w:id="209" w:author="Chen Zhaoxiong" w:date="2020-12-19T23:02:00Z">
              <w:r w:rsidRPr="00503886" w:rsidDel="00477B23">
                <w:rPr>
                  <w:rFonts w:ascii="Times New Roman" w:hAnsi="Times New Roman" w:cs="Times New Roman"/>
                  <w:color w:val="212121"/>
                  <w:szCs w:val="21"/>
                  <w:shd w:val="clear" w:color="auto" w:fill="FFFFFF"/>
                </w:rPr>
                <w:delText>0.281050</w:delText>
              </w:r>
            </w:del>
          </w:p>
        </w:tc>
        <w:tc>
          <w:tcPr>
            <w:tcW w:w="2074" w:type="dxa"/>
          </w:tcPr>
          <w:p w14:paraId="5E68E1D6" w14:textId="0E8D4C46" w:rsidR="00D418AF" w:rsidRPr="00D418AF" w:rsidDel="00477B23" w:rsidRDefault="00D418AF" w:rsidP="00D418AF">
            <w:pPr>
              <w:rPr>
                <w:del w:id="210" w:author="Chen Zhaoxiong" w:date="2020-12-19T23:02:00Z"/>
                <w:rFonts w:ascii="Times New Roman" w:hAnsi="Times New Roman" w:cs="Times New Roman"/>
                <w:color w:val="212121"/>
                <w:szCs w:val="21"/>
                <w:shd w:val="clear" w:color="auto" w:fill="FFFFFF"/>
              </w:rPr>
            </w:pPr>
            <w:del w:id="211" w:author="Chen Zhaoxiong" w:date="2020-12-19T23:02:00Z">
              <w:r w:rsidRPr="00503886" w:rsidDel="00477B23">
                <w:rPr>
                  <w:rFonts w:ascii="Times New Roman" w:hAnsi="Times New Roman" w:cs="Times New Roman"/>
                  <w:color w:val="212121"/>
                  <w:szCs w:val="21"/>
                  <w:shd w:val="clear" w:color="auto" w:fill="FFFFFF"/>
                </w:rPr>
                <w:delText>6.35%</w:delText>
              </w:r>
            </w:del>
          </w:p>
        </w:tc>
      </w:tr>
      <w:tr w:rsidR="00D418AF" w:rsidRPr="00442DED" w:rsidDel="00477B23" w14:paraId="6A106298" w14:textId="050C5107" w:rsidTr="00442DED">
        <w:trPr>
          <w:del w:id="212" w:author="Chen Zhaoxiong" w:date="2020-12-19T23:02:00Z"/>
        </w:trPr>
        <w:tc>
          <w:tcPr>
            <w:tcW w:w="2074" w:type="dxa"/>
          </w:tcPr>
          <w:p w14:paraId="1524F2C6" w14:textId="197DBCE3" w:rsidR="00D418AF" w:rsidRPr="00D418AF" w:rsidDel="00477B23" w:rsidRDefault="00D418AF" w:rsidP="00D418AF">
            <w:pPr>
              <w:rPr>
                <w:del w:id="213" w:author="Chen Zhaoxiong" w:date="2020-12-19T23:02:00Z"/>
                <w:rFonts w:ascii="Times New Roman" w:hAnsi="Times New Roman" w:cs="Times New Roman"/>
                <w:color w:val="212121"/>
                <w:szCs w:val="21"/>
                <w:shd w:val="clear" w:color="auto" w:fill="FFFFFF"/>
              </w:rPr>
            </w:pPr>
            <w:del w:id="214" w:author="Chen Zhaoxiong" w:date="2020-12-19T23:02:00Z">
              <w:r w:rsidRPr="00503886" w:rsidDel="00477B23">
                <w:rPr>
                  <w:rFonts w:ascii="Times New Roman" w:hAnsi="Times New Roman" w:cs="Times New Roman"/>
                  <w:color w:val="212121"/>
                  <w:szCs w:val="21"/>
                  <w:shd w:val="clear" w:color="auto" w:fill="FFFFFF"/>
                </w:rPr>
                <w:delText>18</w:delText>
              </w:r>
            </w:del>
          </w:p>
        </w:tc>
        <w:tc>
          <w:tcPr>
            <w:tcW w:w="2074" w:type="dxa"/>
          </w:tcPr>
          <w:p w14:paraId="45825E16" w14:textId="0775F39A" w:rsidR="00D418AF" w:rsidRPr="00D418AF" w:rsidDel="00477B23" w:rsidRDefault="00D418AF" w:rsidP="00D418AF">
            <w:pPr>
              <w:rPr>
                <w:del w:id="215" w:author="Chen Zhaoxiong" w:date="2020-12-19T23:02:00Z"/>
                <w:rFonts w:ascii="Times New Roman" w:hAnsi="Times New Roman" w:cs="Times New Roman"/>
                <w:color w:val="212121"/>
                <w:szCs w:val="21"/>
                <w:shd w:val="clear" w:color="auto" w:fill="FFFFFF"/>
              </w:rPr>
            </w:pPr>
            <w:del w:id="216" w:author="Chen Zhaoxiong" w:date="2020-12-19T23:02:00Z">
              <w:r w:rsidRPr="00503886" w:rsidDel="00477B23">
                <w:rPr>
                  <w:rFonts w:ascii="Times New Roman" w:hAnsi="Times New Roman" w:cs="Times New Roman"/>
                  <w:color w:val="212121"/>
                  <w:szCs w:val="21"/>
                  <w:shd w:val="clear" w:color="auto" w:fill="FFFFFF"/>
                </w:rPr>
                <w:delText>3.72%</w:delText>
              </w:r>
            </w:del>
          </w:p>
        </w:tc>
        <w:tc>
          <w:tcPr>
            <w:tcW w:w="2074" w:type="dxa"/>
          </w:tcPr>
          <w:p w14:paraId="356048C3" w14:textId="06A5B482" w:rsidR="00D418AF" w:rsidRPr="00D418AF" w:rsidDel="00477B23" w:rsidRDefault="00D418AF" w:rsidP="00D418AF">
            <w:pPr>
              <w:rPr>
                <w:del w:id="217" w:author="Chen Zhaoxiong" w:date="2020-12-19T23:02:00Z"/>
                <w:rFonts w:ascii="Times New Roman" w:hAnsi="Times New Roman" w:cs="Times New Roman"/>
                <w:color w:val="212121"/>
                <w:szCs w:val="21"/>
                <w:shd w:val="clear" w:color="auto" w:fill="FFFFFF"/>
              </w:rPr>
            </w:pPr>
            <w:del w:id="218" w:author="Chen Zhaoxiong" w:date="2020-12-19T23:02:00Z">
              <w:r w:rsidRPr="00503886" w:rsidDel="00477B23">
                <w:rPr>
                  <w:rFonts w:ascii="Times New Roman" w:hAnsi="Times New Roman" w:cs="Times New Roman"/>
                  <w:color w:val="212121"/>
                  <w:szCs w:val="21"/>
                  <w:shd w:val="clear" w:color="auto" w:fill="FFFFFF"/>
                </w:rPr>
                <w:delText>0.283919</w:delText>
              </w:r>
            </w:del>
          </w:p>
        </w:tc>
        <w:tc>
          <w:tcPr>
            <w:tcW w:w="2074" w:type="dxa"/>
          </w:tcPr>
          <w:p w14:paraId="49D4215A" w14:textId="190C39A6" w:rsidR="00D418AF" w:rsidRPr="00D418AF" w:rsidDel="00477B23" w:rsidRDefault="00D418AF" w:rsidP="00D418AF">
            <w:pPr>
              <w:rPr>
                <w:del w:id="219" w:author="Chen Zhaoxiong" w:date="2020-12-19T23:02:00Z"/>
                <w:rFonts w:ascii="Times New Roman" w:hAnsi="Times New Roman" w:cs="Times New Roman"/>
                <w:color w:val="212121"/>
                <w:szCs w:val="21"/>
                <w:shd w:val="clear" w:color="auto" w:fill="FFFFFF"/>
              </w:rPr>
            </w:pPr>
            <w:del w:id="220" w:author="Chen Zhaoxiong" w:date="2020-12-19T23:02:00Z">
              <w:r w:rsidRPr="00503886" w:rsidDel="00477B23">
                <w:rPr>
                  <w:rFonts w:ascii="Times New Roman" w:hAnsi="Times New Roman" w:cs="Times New Roman"/>
                  <w:color w:val="212121"/>
                  <w:szCs w:val="21"/>
                  <w:shd w:val="clear" w:color="auto" w:fill="FFFFFF"/>
                </w:rPr>
                <w:delText>6.15%</w:delText>
              </w:r>
            </w:del>
          </w:p>
        </w:tc>
      </w:tr>
      <w:tr w:rsidR="00D418AF" w:rsidRPr="00442DED" w:rsidDel="00477B23" w14:paraId="743A6F07" w14:textId="16716A55" w:rsidTr="00442DED">
        <w:trPr>
          <w:del w:id="221" w:author="Chen Zhaoxiong" w:date="2020-12-19T23:02:00Z"/>
        </w:trPr>
        <w:tc>
          <w:tcPr>
            <w:tcW w:w="2074" w:type="dxa"/>
          </w:tcPr>
          <w:p w14:paraId="11A34673" w14:textId="75AED9E0" w:rsidR="00D418AF" w:rsidRPr="00D418AF" w:rsidDel="00477B23" w:rsidRDefault="00D418AF" w:rsidP="00D418AF">
            <w:pPr>
              <w:rPr>
                <w:del w:id="222" w:author="Chen Zhaoxiong" w:date="2020-12-19T23:02:00Z"/>
                <w:rFonts w:ascii="Times New Roman" w:hAnsi="Times New Roman" w:cs="Times New Roman"/>
                <w:color w:val="212121"/>
                <w:szCs w:val="21"/>
                <w:shd w:val="clear" w:color="auto" w:fill="FFFFFF"/>
              </w:rPr>
            </w:pPr>
            <w:del w:id="223" w:author="Chen Zhaoxiong" w:date="2020-12-19T23:02:00Z">
              <w:r w:rsidRPr="00503886" w:rsidDel="00477B23">
                <w:rPr>
                  <w:rFonts w:ascii="Times New Roman" w:hAnsi="Times New Roman" w:cs="Times New Roman"/>
                  <w:color w:val="212121"/>
                  <w:szCs w:val="21"/>
                  <w:shd w:val="clear" w:color="auto" w:fill="FFFFFF"/>
                </w:rPr>
                <w:delText>19</w:delText>
              </w:r>
            </w:del>
          </w:p>
        </w:tc>
        <w:tc>
          <w:tcPr>
            <w:tcW w:w="2074" w:type="dxa"/>
          </w:tcPr>
          <w:p w14:paraId="3FD26C77" w14:textId="46C0BCB8" w:rsidR="00D418AF" w:rsidRPr="00D418AF" w:rsidDel="00477B23" w:rsidRDefault="00D418AF" w:rsidP="00D418AF">
            <w:pPr>
              <w:rPr>
                <w:del w:id="224" w:author="Chen Zhaoxiong" w:date="2020-12-19T23:02:00Z"/>
                <w:rFonts w:ascii="Times New Roman" w:hAnsi="Times New Roman" w:cs="Times New Roman"/>
                <w:color w:val="212121"/>
                <w:szCs w:val="21"/>
                <w:shd w:val="clear" w:color="auto" w:fill="FFFFFF"/>
              </w:rPr>
            </w:pPr>
            <w:del w:id="225" w:author="Chen Zhaoxiong" w:date="2020-12-19T23:02:00Z">
              <w:r w:rsidRPr="00503886" w:rsidDel="00477B23">
                <w:rPr>
                  <w:rFonts w:ascii="Times New Roman" w:hAnsi="Times New Roman" w:cs="Times New Roman"/>
                  <w:color w:val="212121"/>
                  <w:szCs w:val="21"/>
                  <w:shd w:val="clear" w:color="auto" w:fill="FFFFFF"/>
                </w:rPr>
                <w:delText>3.92%</w:delText>
              </w:r>
            </w:del>
          </w:p>
        </w:tc>
        <w:tc>
          <w:tcPr>
            <w:tcW w:w="2074" w:type="dxa"/>
          </w:tcPr>
          <w:p w14:paraId="0697DE09" w14:textId="1488088D" w:rsidR="00D418AF" w:rsidRPr="00D418AF" w:rsidDel="00477B23" w:rsidRDefault="00D418AF" w:rsidP="00D418AF">
            <w:pPr>
              <w:rPr>
                <w:del w:id="226" w:author="Chen Zhaoxiong" w:date="2020-12-19T23:02:00Z"/>
                <w:rFonts w:ascii="Times New Roman" w:hAnsi="Times New Roman" w:cs="Times New Roman"/>
                <w:color w:val="212121"/>
                <w:szCs w:val="21"/>
                <w:shd w:val="clear" w:color="auto" w:fill="FFFFFF"/>
              </w:rPr>
            </w:pPr>
            <w:del w:id="227" w:author="Chen Zhaoxiong" w:date="2020-12-19T23:02:00Z">
              <w:r w:rsidRPr="00503886" w:rsidDel="00477B23">
                <w:rPr>
                  <w:rFonts w:ascii="Times New Roman" w:hAnsi="Times New Roman" w:cs="Times New Roman"/>
                  <w:color w:val="212121"/>
                  <w:szCs w:val="21"/>
                  <w:shd w:val="clear" w:color="auto" w:fill="FFFFFF"/>
                </w:rPr>
                <w:delText>0.286664</w:delText>
              </w:r>
            </w:del>
          </w:p>
        </w:tc>
        <w:tc>
          <w:tcPr>
            <w:tcW w:w="2074" w:type="dxa"/>
          </w:tcPr>
          <w:p w14:paraId="0B2DB9B8" w14:textId="02E49694" w:rsidR="00D418AF" w:rsidRPr="00D418AF" w:rsidDel="00477B23" w:rsidRDefault="00D418AF" w:rsidP="00D418AF">
            <w:pPr>
              <w:rPr>
                <w:del w:id="228" w:author="Chen Zhaoxiong" w:date="2020-12-19T23:02:00Z"/>
                <w:rFonts w:ascii="Times New Roman" w:hAnsi="Times New Roman" w:cs="Times New Roman"/>
                <w:color w:val="212121"/>
                <w:szCs w:val="21"/>
                <w:shd w:val="clear" w:color="auto" w:fill="FFFFFF"/>
              </w:rPr>
            </w:pPr>
            <w:del w:id="229" w:author="Chen Zhaoxiong" w:date="2020-12-19T23:02:00Z">
              <w:r w:rsidRPr="00503886" w:rsidDel="00477B23">
                <w:rPr>
                  <w:rFonts w:ascii="Times New Roman" w:hAnsi="Times New Roman" w:cs="Times New Roman"/>
                  <w:color w:val="212121"/>
                  <w:szCs w:val="21"/>
                  <w:shd w:val="clear" w:color="auto" w:fill="FFFFFF"/>
                </w:rPr>
                <w:delText>5.85%</w:delText>
              </w:r>
            </w:del>
          </w:p>
        </w:tc>
      </w:tr>
      <w:tr w:rsidR="00D418AF" w:rsidRPr="00442DED" w:rsidDel="00477B23" w14:paraId="3499E7E2" w14:textId="0A5B8BFC" w:rsidTr="00442DED">
        <w:trPr>
          <w:del w:id="230" w:author="Chen Zhaoxiong" w:date="2020-12-19T23:02:00Z"/>
        </w:trPr>
        <w:tc>
          <w:tcPr>
            <w:tcW w:w="2074" w:type="dxa"/>
          </w:tcPr>
          <w:p w14:paraId="00C25FAD" w14:textId="2E206960" w:rsidR="00D418AF" w:rsidRPr="00D418AF" w:rsidDel="00477B23" w:rsidRDefault="00D418AF" w:rsidP="00D418AF">
            <w:pPr>
              <w:rPr>
                <w:del w:id="231" w:author="Chen Zhaoxiong" w:date="2020-12-19T23:02:00Z"/>
                <w:rFonts w:ascii="Times New Roman" w:hAnsi="Times New Roman" w:cs="Times New Roman"/>
                <w:color w:val="212121"/>
                <w:szCs w:val="21"/>
                <w:shd w:val="clear" w:color="auto" w:fill="FFFFFF"/>
              </w:rPr>
            </w:pPr>
            <w:del w:id="232" w:author="Chen Zhaoxiong" w:date="2020-12-19T23:02:00Z">
              <w:r w:rsidRPr="00503886" w:rsidDel="00477B23">
                <w:rPr>
                  <w:rFonts w:ascii="Times New Roman" w:hAnsi="Times New Roman" w:cs="Times New Roman"/>
                  <w:color w:val="212121"/>
                  <w:szCs w:val="21"/>
                  <w:shd w:val="clear" w:color="auto" w:fill="FFFFFF"/>
                </w:rPr>
                <w:delText>20</w:delText>
              </w:r>
            </w:del>
          </w:p>
        </w:tc>
        <w:tc>
          <w:tcPr>
            <w:tcW w:w="2074" w:type="dxa"/>
          </w:tcPr>
          <w:p w14:paraId="3BDD1457" w14:textId="7A62815B" w:rsidR="00D418AF" w:rsidRPr="00D418AF" w:rsidDel="00477B23" w:rsidRDefault="00D418AF" w:rsidP="00D418AF">
            <w:pPr>
              <w:rPr>
                <w:del w:id="233" w:author="Chen Zhaoxiong" w:date="2020-12-19T23:02:00Z"/>
                <w:rFonts w:ascii="Times New Roman" w:hAnsi="Times New Roman" w:cs="Times New Roman"/>
                <w:color w:val="212121"/>
                <w:szCs w:val="21"/>
                <w:shd w:val="clear" w:color="auto" w:fill="FFFFFF"/>
              </w:rPr>
            </w:pPr>
            <w:del w:id="234" w:author="Chen Zhaoxiong" w:date="2020-12-19T23:02:00Z">
              <w:r w:rsidRPr="00503886" w:rsidDel="00477B23">
                <w:rPr>
                  <w:rFonts w:ascii="Times New Roman" w:hAnsi="Times New Roman" w:cs="Times New Roman"/>
                  <w:color w:val="212121"/>
                  <w:szCs w:val="21"/>
                  <w:shd w:val="clear" w:color="auto" w:fill="FFFFFF"/>
                </w:rPr>
                <w:delText>4.12%</w:delText>
              </w:r>
            </w:del>
          </w:p>
        </w:tc>
        <w:tc>
          <w:tcPr>
            <w:tcW w:w="2074" w:type="dxa"/>
          </w:tcPr>
          <w:p w14:paraId="2B6212B1" w14:textId="785F1283" w:rsidR="00D418AF" w:rsidRPr="00D418AF" w:rsidDel="00477B23" w:rsidRDefault="00D418AF" w:rsidP="00D418AF">
            <w:pPr>
              <w:rPr>
                <w:del w:id="235" w:author="Chen Zhaoxiong" w:date="2020-12-19T23:02:00Z"/>
                <w:rFonts w:ascii="Times New Roman" w:hAnsi="Times New Roman" w:cs="Times New Roman"/>
                <w:color w:val="212121"/>
                <w:szCs w:val="21"/>
                <w:shd w:val="clear" w:color="auto" w:fill="FFFFFF"/>
              </w:rPr>
            </w:pPr>
            <w:del w:id="236" w:author="Chen Zhaoxiong" w:date="2020-12-19T23:02:00Z">
              <w:r w:rsidRPr="00503886" w:rsidDel="00477B23">
                <w:rPr>
                  <w:rFonts w:ascii="Times New Roman" w:hAnsi="Times New Roman" w:cs="Times New Roman"/>
                  <w:color w:val="212121"/>
                  <w:szCs w:val="21"/>
                  <w:shd w:val="clear" w:color="auto" w:fill="FFFFFF"/>
                </w:rPr>
                <w:delText>0.289296</w:delText>
              </w:r>
            </w:del>
          </w:p>
        </w:tc>
        <w:tc>
          <w:tcPr>
            <w:tcW w:w="2074" w:type="dxa"/>
          </w:tcPr>
          <w:p w14:paraId="6C73E15F" w14:textId="701FADCD" w:rsidR="00D418AF" w:rsidRPr="00D418AF" w:rsidDel="00477B23" w:rsidRDefault="00D418AF" w:rsidP="00D418AF">
            <w:pPr>
              <w:rPr>
                <w:del w:id="237" w:author="Chen Zhaoxiong" w:date="2020-12-19T23:02:00Z"/>
                <w:rFonts w:ascii="Times New Roman" w:hAnsi="Times New Roman" w:cs="Times New Roman"/>
                <w:color w:val="212121"/>
                <w:szCs w:val="21"/>
                <w:shd w:val="clear" w:color="auto" w:fill="FFFFFF"/>
              </w:rPr>
            </w:pPr>
            <w:del w:id="238" w:author="Chen Zhaoxiong" w:date="2020-12-19T23:02:00Z">
              <w:r w:rsidRPr="00503886" w:rsidDel="00477B23">
                <w:rPr>
                  <w:rFonts w:ascii="Times New Roman" w:hAnsi="Times New Roman" w:cs="Times New Roman"/>
                  <w:color w:val="212121"/>
                  <w:szCs w:val="21"/>
                  <w:shd w:val="clear" w:color="auto" w:fill="FFFFFF"/>
                </w:rPr>
                <w:delText>5.50%</w:delText>
              </w:r>
            </w:del>
          </w:p>
        </w:tc>
      </w:tr>
      <w:tr w:rsidR="00D418AF" w:rsidRPr="00442DED" w:rsidDel="00477B23" w14:paraId="0C3B2B36" w14:textId="0DC7E021" w:rsidTr="00442DED">
        <w:trPr>
          <w:del w:id="239" w:author="Chen Zhaoxiong" w:date="2020-12-19T23:02:00Z"/>
        </w:trPr>
        <w:tc>
          <w:tcPr>
            <w:tcW w:w="2074" w:type="dxa"/>
          </w:tcPr>
          <w:p w14:paraId="0F619203" w14:textId="667516E2" w:rsidR="00D418AF" w:rsidRPr="00D418AF" w:rsidDel="00477B23" w:rsidRDefault="00D418AF" w:rsidP="00D418AF">
            <w:pPr>
              <w:rPr>
                <w:del w:id="240" w:author="Chen Zhaoxiong" w:date="2020-12-19T23:02:00Z"/>
                <w:rFonts w:ascii="Times New Roman" w:hAnsi="Times New Roman" w:cs="Times New Roman"/>
                <w:color w:val="212121"/>
                <w:szCs w:val="21"/>
                <w:shd w:val="clear" w:color="auto" w:fill="FFFFFF"/>
              </w:rPr>
            </w:pPr>
            <w:del w:id="241" w:author="Chen Zhaoxiong" w:date="2020-12-19T23:02:00Z">
              <w:r w:rsidRPr="00503886" w:rsidDel="00477B23">
                <w:rPr>
                  <w:rFonts w:ascii="Times New Roman" w:hAnsi="Times New Roman" w:cs="Times New Roman"/>
                  <w:color w:val="212121"/>
                  <w:szCs w:val="21"/>
                  <w:shd w:val="clear" w:color="auto" w:fill="FFFFFF"/>
                </w:rPr>
                <w:delText>21</w:delText>
              </w:r>
            </w:del>
          </w:p>
        </w:tc>
        <w:tc>
          <w:tcPr>
            <w:tcW w:w="2074" w:type="dxa"/>
          </w:tcPr>
          <w:p w14:paraId="2D2B2674" w14:textId="3C64F7D6" w:rsidR="00D418AF" w:rsidRPr="00D418AF" w:rsidDel="00477B23" w:rsidRDefault="00D418AF" w:rsidP="00D418AF">
            <w:pPr>
              <w:rPr>
                <w:del w:id="242" w:author="Chen Zhaoxiong" w:date="2020-12-19T23:02:00Z"/>
                <w:rFonts w:ascii="Times New Roman" w:hAnsi="Times New Roman" w:cs="Times New Roman"/>
                <w:color w:val="212121"/>
                <w:szCs w:val="21"/>
                <w:shd w:val="clear" w:color="auto" w:fill="FFFFFF"/>
              </w:rPr>
            </w:pPr>
            <w:del w:id="243" w:author="Chen Zhaoxiong" w:date="2020-12-19T23:02:00Z">
              <w:r w:rsidRPr="00503886" w:rsidDel="00477B23">
                <w:rPr>
                  <w:rFonts w:ascii="Times New Roman" w:hAnsi="Times New Roman" w:cs="Times New Roman"/>
                  <w:color w:val="212121"/>
                  <w:szCs w:val="21"/>
                  <w:shd w:val="clear" w:color="auto" w:fill="FFFFFF"/>
                </w:rPr>
                <w:delText>4.32%</w:delText>
              </w:r>
            </w:del>
          </w:p>
        </w:tc>
        <w:tc>
          <w:tcPr>
            <w:tcW w:w="2074" w:type="dxa"/>
          </w:tcPr>
          <w:p w14:paraId="6B6EEDCE" w14:textId="64D7A9B6" w:rsidR="00D418AF" w:rsidRPr="00D418AF" w:rsidDel="00477B23" w:rsidRDefault="00D418AF" w:rsidP="00D418AF">
            <w:pPr>
              <w:rPr>
                <w:del w:id="244" w:author="Chen Zhaoxiong" w:date="2020-12-19T23:02:00Z"/>
                <w:rFonts w:ascii="Times New Roman" w:hAnsi="Times New Roman" w:cs="Times New Roman"/>
                <w:color w:val="212121"/>
                <w:szCs w:val="21"/>
                <w:shd w:val="clear" w:color="auto" w:fill="FFFFFF"/>
              </w:rPr>
            </w:pPr>
            <w:del w:id="245" w:author="Chen Zhaoxiong" w:date="2020-12-19T23:02:00Z">
              <w:r w:rsidRPr="00503886" w:rsidDel="00477B23">
                <w:rPr>
                  <w:rFonts w:ascii="Times New Roman" w:hAnsi="Times New Roman" w:cs="Times New Roman"/>
                  <w:color w:val="212121"/>
                  <w:szCs w:val="21"/>
                  <w:shd w:val="clear" w:color="auto" w:fill="FFFFFF"/>
                </w:rPr>
                <w:delText>0.291827</w:delText>
              </w:r>
            </w:del>
          </w:p>
        </w:tc>
        <w:tc>
          <w:tcPr>
            <w:tcW w:w="2074" w:type="dxa"/>
          </w:tcPr>
          <w:p w14:paraId="19A5E47C" w14:textId="6CF85453" w:rsidR="00D418AF" w:rsidRPr="00D418AF" w:rsidDel="00477B23" w:rsidRDefault="00D418AF" w:rsidP="00D418AF">
            <w:pPr>
              <w:rPr>
                <w:del w:id="246" w:author="Chen Zhaoxiong" w:date="2020-12-19T23:02:00Z"/>
                <w:rFonts w:ascii="Times New Roman" w:hAnsi="Times New Roman" w:cs="Times New Roman"/>
                <w:color w:val="212121"/>
                <w:szCs w:val="21"/>
                <w:shd w:val="clear" w:color="auto" w:fill="FFFFFF"/>
              </w:rPr>
            </w:pPr>
            <w:del w:id="247" w:author="Chen Zhaoxiong" w:date="2020-12-19T23:02:00Z">
              <w:r w:rsidRPr="00503886" w:rsidDel="00477B23">
                <w:rPr>
                  <w:rFonts w:ascii="Times New Roman" w:hAnsi="Times New Roman" w:cs="Times New Roman"/>
                  <w:color w:val="212121"/>
                  <w:szCs w:val="21"/>
                  <w:shd w:val="clear" w:color="auto" w:fill="FFFFFF"/>
                </w:rPr>
                <w:delText>5.10%</w:delText>
              </w:r>
            </w:del>
          </w:p>
        </w:tc>
      </w:tr>
      <w:tr w:rsidR="00D418AF" w:rsidRPr="00442DED" w:rsidDel="00477B23" w14:paraId="7066FEB8" w14:textId="1B94D4F2" w:rsidTr="00150D8C">
        <w:trPr>
          <w:del w:id="248" w:author="Chen Zhaoxiong" w:date="2020-12-19T23:02:00Z"/>
        </w:trPr>
        <w:tc>
          <w:tcPr>
            <w:tcW w:w="2074" w:type="dxa"/>
            <w:shd w:val="clear" w:color="auto" w:fill="B4C6E7" w:themeFill="accent5" w:themeFillTint="66"/>
          </w:tcPr>
          <w:p w14:paraId="54F57901" w14:textId="0FDEC8B8" w:rsidR="00D418AF" w:rsidRPr="00D418AF" w:rsidDel="00477B23" w:rsidRDefault="00D418AF" w:rsidP="00D418AF">
            <w:pPr>
              <w:rPr>
                <w:del w:id="249" w:author="Chen Zhaoxiong" w:date="2020-12-19T23:02:00Z"/>
                <w:rFonts w:ascii="Times New Roman" w:hAnsi="Times New Roman" w:cs="Times New Roman"/>
                <w:color w:val="212121"/>
                <w:szCs w:val="21"/>
                <w:shd w:val="clear" w:color="auto" w:fill="FFFFFF"/>
              </w:rPr>
            </w:pPr>
            <w:del w:id="250" w:author="Chen Zhaoxiong" w:date="2020-12-19T23:02:00Z">
              <w:r w:rsidRPr="00503886" w:rsidDel="00477B23">
                <w:rPr>
                  <w:rFonts w:ascii="Times New Roman" w:hAnsi="Times New Roman" w:cs="Times New Roman"/>
                  <w:color w:val="212121"/>
                  <w:szCs w:val="21"/>
                  <w:shd w:val="clear" w:color="auto" w:fill="FFFFFF"/>
                </w:rPr>
                <w:delText>22</w:delText>
              </w:r>
            </w:del>
          </w:p>
        </w:tc>
        <w:tc>
          <w:tcPr>
            <w:tcW w:w="2074" w:type="dxa"/>
            <w:shd w:val="clear" w:color="auto" w:fill="B4C6E7" w:themeFill="accent5" w:themeFillTint="66"/>
          </w:tcPr>
          <w:p w14:paraId="682FF2A7" w14:textId="1A6C9491" w:rsidR="00D418AF" w:rsidRPr="00D418AF" w:rsidDel="00477B23" w:rsidRDefault="00D418AF" w:rsidP="00D418AF">
            <w:pPr>
              <w:rPr>
                <w:del w:id="251" w:author="Chen Zhaoxiong" w:date="2020-12-19T23:02:00Z"/>
                <w:rFonts w:ascii="Times New Roman" w:hAnsi="Times New Roman" w:cs="Times New Roman"/>
                <w:color w:val="212121"/>
                <w:szCs w:val="21"/>
                <w:shd w:val="clear" w:color="auto" w:fill="FFFFFF"/>
              </w:rPr>
            </w:pPr>
            <w:del w:id="252" w:author="Chen Zhaoxiong" w:date="2020-12-19T23:02:00Z">
              <w:r w:rsidRPr="00503886" w:rsidDel="00477B23">
                <w:rPr>
                  <w:rFonts w:ascii="Times New Roman" w:hAnsi="Times New Roman" w:cs="Times New Roman"/>
                  <w:color w:val="212121"/>
                  <w:szCs w:val="21"/>
                  <w:shd w:val="clear" w:color="auto" w:fill="FFFFFF"/>
                </w:rPr>
                <w:delText>4.52%</w:delText>
              </w:r>
            </w:del>
          </w:p>
        </w:tc>
        <w:tc>
          <w:tcPr>
            <w:tcW w:w="2074" w:type="dxa"/>
            <w:shd w:val="clear" w:color="auto" w:fill="B4C6E7" w:themeFill="accent5" w:themeFillTint="66"/>
          </w:tcPr>
          <w:p w14:paraId="127CE1F6" w14:textId="2A31CB4F" w:rsidR="00D418AF" w:rsidRPr="00D418AF" w:rsidDel="00477B23" w:rsidRDefault="00D418AF" w:rsidP="00D418AF">
            <w:pPr>
              <w:rPr>
                <w:del w:id="253" w:author="Chen Zhaoxiong" w:date="2020-12-19T23:02:00Z"/>
                <w:rFonts w:ascii="Times New Roman" w:hAnsi="Times New Roman" w:cs="Times New Roman"/>
                <w:color w:val="212121"/>
                <w:szCs w:val="21"/>
                <w:shd w:val="clear" w:color="auto" w:fill="FFFFFF"/>
              </w:rPr>
            </w:pPr>
            <w:bookmarkStart w:id="254" w:name="OLE_LINK5"/>
            <w:bookmarkStart w:id="255" w:name="OLE_LINK6"/>
            <w:del w:id="256" w:author="Chen Zhaoxiong" w:date="2020-12-19T23:02:00Z">
              <w:r w:rsidRPr="00503886" w:rsidDel="00477B23">
                <w:rPr>
                  <w:rFonts w:ascii="Times New Roman" w:hAnsi="Times New Roman" w:cs="Times New Roman"/>
                  <w:color w:val="212121"/>
                  <w:szCs w:val="21"/>
                  <w:shd w:val="clear" w:color="auto" w:fill="FFFFFF"/>
                </w:rPr>
                <w:delText>0.294264</w:delText>
              </w:r>
              <w:bookmarkEnd w:id="254"/>
              <w:bookmarkEnd w:id="255"/>
            </w:del>
          </w:p>
        </w:tc>
        <w:tc>
          <w:tcPr>
            <w:tcW w:w="2074" w:type="dxa"/>
            <w:shd w:val="clear" w:color="auto" w:fill="B4C6E7" w:themeFill="accent5" w:themeFillTint="66"/>
          </w:tcPr>
          <w:p w14:paraId="5BF5666B" w14:textId="719927B2" w:rsidR="00D418AF" w:rsidRPr="00D418AF" w:rsidDel="00477B23" w:rsidRDefault="00D418AF" w:rsidP="00D418AF">
            <w:pPr>
              <w:rPr>
                <w:del w:id="257" w:author="Chen Zhaoxiong" w:date="2020-12-19T23:02:00Z"/>
                <w:rFonts w:ascii="Times New Roman" w:hAnsi="Times New Roman" w:cs="Times New Roman"/>
                <w:color w:val="212121"/>
                <w:szCs w:val="21"/>
                <w:shd w:val="clear" w:color="auto" w:fill="FFFFFF"/>
              </w:rPr>
            </w:pPr>
            <w:del w:id="258" w:author="Chen Zhaoxiong" w:date="2020-12-19T23:02:00Z">
              <w:r w:rsidRPr="00503886" w:rsidDel="00477B23">
                <w:rPr>
                  <w:rFonts w:ascii="Times New Roman" w:hAnsi="Times New Roman" w:cs="Times New Roman"/>
                  <w:color w:val="212121"/>
                  <w:szCs w:val="21"/>
                  <w:shd w:val="clear" w:color="auto" w:fill="FFFFFF"/>
                </w:rPr>
                <w:delText>4.85%</w:delText>
              </w:r>
            </w:del>
          </w:p>
        </w:tc>
      </w:tr>
      <w:tr w:rsidR="00D418AF" w:rsidRPr="00442DED" w:rsidDel="00477B23" w14:paraId="3D21A534" w14:textId="798C7FCE" w:rsidTr="00442DED">
        <w:trPr>
          <w:del w:id="259" w:author="Chen Zhaoxiong" w:date="2020-12-19T23:02:00Z"/>
        </w:trPr>
        <w:tc>
          <w:tcPr>
            <w:tcW w:w="2074" w:type="dxa"/>
          </w:tcPr>
          <w:p w14:paraId="3A46CF9B" w14:textId="78F8CE71" w:rsidR="00D418AF" w:rsidRPr="00D418AF" w:rsidDel="00477B23" w:rsidRDefault="00D418AF" w:rsidP="00D418AF">
            <w:pPr>
              <w:rPr>
                <w:del w:id="260" w:author="Chen Zhaoxiong" w:date="2020-12-19T23:02:00Z"/>
                <w:rFonts w:ascii="Times New Roman" w:hAnsi="Times New Roman" w:cs="Times New Roman"/>
                <w:color w:val="212121"/>
                <w:szCs w:val="21"/>
                <w:shd w:val="clear" w:color="auto" w:fill="FFFFFF"/>
              </w:rPr>
            </w:pPr>
            <w:del w:id="261" w:author="Chen Zhaoxiong" w:date="2020-12-19T23:02:00Z">
              <w:r w:rsidRPr="00503886" w:rsidDel="00477B23">
                <w:rPr>
                  <w:rFonts w:ascii="Times New Roman" w:hAnsi="Times New Roman" w:cs="Times New Roman"/>
                  <w:color w:val="212121"/>
                  <w:szCs w:val="21"/>
                  <w:shd w:val="clear" w:color="auto" w:fill="FFFFFF"/>
                </w:rPr>
                <w:delText>23</w:delText>
              </w:r>
            </w:del>
          </w:p>
        </w:tc>
        <w:tc>
          <w:tcPr>
            <w:tcW w:w="2074" w:type="dxa"/>
          </w:tcPr>
          <w:p w14:paraId="49974367" w14:textId="3FF20DA0" w:rsidR="00D418AF" w:rsidRPr="00D418AF" w:rsidDel="00477B23" w:rsidRDefault="00D418AF" w:rsidP="00D418AF">
            <w:pPr>
              <w:rPr>
                <w:del w:id="262" w:author="Chen Zhaoxiong" w:date="2020-12-19T23:02:00Z"/>
                <w:rFonts w:ascii="Times New Roman" w:hAnsi="Times New Roman" w:cs="Times New Roman"/>
                <w:color w:val="212121"/>
                <w:szCs w:val="21"/>
                <w:shd w:val="clear" w:color="auto" w:fill="FFFFFF"/>
              </w:rPr>
            </w:pPr>
            <w:del w:id="263" w:author="Chen Zhaoxiong" w:date="2020-12-19T23:02:00Z">
              <w:r w:rsidRPr="00503886" w:rsidDel="00477B23">
                <w:rPr>
                  <w:rFonts w:ascii="Times New Roman" w:hAnsi="Times New Roman" w:cs="Times New Roman"/>
                  <w:color w:val="212121"/>
                  <w:szCs w:val="21"/>
                  <w:shd w:val="clear" w:color="auto" w:fill="FFFFFF"/>
                </w:rPr>
                <w:delText>4.72%</w:delText>
              </w:r>
            </w:del>
          </w:p>
        </w:tc>
        <w:tc>
          <w:tcPr>
            <w:tcW w:w="2074" w:type="dxa"/>
          </w:tcPr>
          <w:p w14:paraId="4B0194F1" w14:textId="093680AB" w:rsidR="00D418AF" w:rsidRPr="00D418AF" w:rsidDel="00477B23" w:rsidRDefault="00D418AF" w:rsidP="00D418AF">
            <w:pPr>
              <w:rPr>
                <w:del w:id="264" w:author="Chen Zhaoxiong" w:date="2020-12-19T23:02:00Z"/>
                <w:rFonts w:ascii="Times New Roman" w:hAnsi="Times New Roman" w:cs="Times New Roman"/>
                <w:color w:val="212121"/>
                <w:szCs w:val="21"/>
                <w:shd w:val="clear" w:color="auto" w:fill="FFFFFF"/>
              </w:rPr>
            </w:pPr>
            <w:del w:id="265" w:author="Chen Zhaoxiong" w:date="2020-12-19T23:02:00Z">
              <w:r w:rsidRPr="00503886" w:rsidDel="00477B23">
                <w:rPr>
                  <w:rFonts w:ascii="Times New Roman" w:hAnsi="Times New Roman" w:cs="Times New Roman"/>
                  <w:color w:val="212121"/>
                  <w:szCs w:val="21"/>
                  <w:shd w:val="clear" w:color="auto" w:fill="FFFFFF"/>
                </w:rPr>
                <w:delText>0.296615</w:delText>
              </w:r>
            </w:del>
          </w:p>
        </w:tc>
        <w:tc>
          <w:tcPr>
            <w:tcW w:w="2074" w:type="dxa"/>
          </w:tcPr>
          <w:p w14:paraId="16BBC92E" w14:textId="1EBDFC80" w:rsidR="00D418AF" w:rsidRPr="00D418AF" w:rsidDel="00477B23" w:rsidRDefault="00D418AF" w:rsidP="00D418AF">
            <w:pPr>
              <w:rPr>
                <w:del w:id="266" w:author="Chen Zhaoxiong" w:date="2020-12-19T23:02:00Z"/>
                <w:rFonts w:ascii="Times New Roman" w:hAnsi="Times New Roman" w:cs="Times New Roman"/>
                <w:color w:val="212121"/>
                <w:szCs w:val="21"/>
                <w:shd w:val="clear" w:color="auto" w:fill="FFFFFF"/>
              </w:rPr>
            </w:pPr>
            <w:del w:id="267" w:author="Chen Zhaoxiong" w:date="2020-12-19T23:02:00Z">
              <w:r w:rsidRPr="00503886" w:rsidDel="00477B23">
                <w:rPr>
                  <w:rFonts w:ascii="Times New Roman" w:hAnsi="Times New Roman" w:cs="Times New Roman"/>
                  <w:color w:val="212121"/>
                  <w:szCs w:val="21"/>
                  <w:shd w:val="clear" w:color="auto" w:fill="FFFFFF"/>
                </w:rPr>
                <w:delText>4.65%</w:delText>
              </w:r>
            </w:del>
          </w:p>
        </w:tc>
      </w:tr>
      <w:tr w:rsidR="00D418AF" w:rsidRPr="00442DED" w:rsidDel="00477B23" w14:paraId="6E4A9160" w14:textId="1E9850B6" w:rsidTr="00442DED">
        <w:trPr>
          <w:del w:id="268" w:author="Chen Zhaoxiong" w:date="2020-12-19T23:02:00Z"/>
        </w:trPr>
        <w:tc>
          <w:tcPr>
            <w:tcW w:w="2074" w:type="dxa"/>
          </w:tcPr>
          <w:p w14:paraId="4ECB9E45" w14:textId="6744EA23" w:rsidR="00D418AF" w:rsidRPr="00D418AF" w:rsidDel="00477B23" w:rsidRDefault="00D418AF" w:rsidP="00D418AF">
            <w:pPr>
              <w:rPr>
                <w:del w:id="269" w:author="Chen Zhaoxiong" w:date="2020-12-19T23:02:00Z"/>
                <w:rFonts w:ascii="Times New Roman" w:hAnsi="Times New Roman" w:cs="Times New Roman"/>
                <w:color w:val="212121"/>
                <w:szCs w:val="21"/>
                <w:shd w:val="clear" w:color="auto" w:fill="FFFFFF"/>
              </w:rPr>
            </w:pPr>
            <w:del w:id="270" w:author="Chen Zhaoxiong" w:date="2020-12-19T23:02:00Z">
              <w:r w:rsidRPr="00503886" w:rsidDel="00477B23">
                <w:rPr>
                  <w:rFonts w:ascii="Times New Roman" w:hAnsi="Times New Roman" w:cs="Times New Roman"/>
                  <w:color w:val="212121"/>
                  <w:szCs w:val="21"/>
                  <w:shd w:val="clear" w:color="auto" w:fill="FFFFFF"/>
                </w:rPr>
                <w:delText>24</w:delText>
              </w:r>
            </w:del>
          </w:p>
        </w:tc>
        <w:tc>
          <w:tcPr>
            <w:tcW w:w="2074" w:type="dxa"/>
          </w:tcPr>
          <w:p w14:paraId="7483A9DC" w14:textId="3201E79F" w:rsidR="00D418AF" w:rsidRPr="00D418AF" w:rsidDel="00477B23" w:rsidRDefault="00D418AF" w:rsidP="00D418AF">
            <w:pPr>
              <w:rPr>
                <w:del w:id="271" w:author="Chen Zhaoxiong" w:date="2020-12-19T23:02:00Z"/>
                <w:rFonts w:ascii="Times New Roman" w:hAnsi="Times New Roman" w:cs="Times New Roman"/>
                <w:color w:val="212121"/>
                <w:szCs w:val="21"/>
                <w:shd w:val="clear" w:color="auto" w:fill="FFFFFF"/>
              </w:rPr>
            </w:pPr>
            <w:del w:id="272" w:author="Chen Zhaoxiong" w:date="2020-12-19T23:02:00Z">
              <w:r w:rsidRPr="00503886" w:rsidDel="00477B23">
                <w:rPr>
                  <w:rFonts w:ascii="Times New Roman" w:hAnsi="Times New Roman" w:cs="Times New Roman"/>
                  <w:color w:val="212121"/>
                  <w:szCs w:val="21"/>
                  <w:shd w:val="clear" w:color="auto" w:fill="FFFFFF"/>
                </w:rPr>
                <w:delText>4.92%</w:delText>
              </w:r>
            </w:del>
          </w:p>
        </w:tc>
        <w:tc>
          <w:tcPr>
            <w:tcW w:w="2074" w:type="dxa"/>
          </w:tcPr>
          <w:p w14:paraId="7A18533B" w14:textId="6C118A6B" w:rsidR="00D418AF" w:rsidRPr="00D418AF" w:rsidDel="00477B23" w:rsidRDefault="00D418AF" w:rsidP="00D418AF">
            <w:pPr>
              <w:rPr>
                <w:del w:id="273" w:author="Chen Zhaoxiong" w:date="2020-12-19T23:02:00Z"/>
                <w:rFonts w:ascii="Times New Roman" w:hAnsi="Times New Roman" w:cs="Times New Roman"/>
                <w:color w:val="212121"/>
                <w:szCs w:val="21"/>
                <w:shd w:val="clear" w:color="auto" w:fill="FFFFFF"/>
              </w:rPr>
            </w:pPr>
            <w:del w:id="274" w:author="Chen Zhaoxiong" w:date="2020-12-19T23:02:00Z">
              <w:r w:rsidRPr="00503886" w:rsidDel="00477B23">
                <w:rPr>
                  <w:rFonts w:ascii="Times New Roman" w:hAnsi="Times New Roman" w:cs="Times New Roman"/>
                  <w:color w:val="212121"/>
                  <w:szCs w:val="21"/>
                  <w:shd w:val="clear" w:color="auto" w:fill="FFFFFF"/>
                </w:rPr>
                <w:delText>0.298888</w:delText>
              </w:r>
            </w:del>
          </w:p>
        </w:tc>
        <w:tc>
          <w:tcPr>
            <w:tcW w:w="2074" w:type="dxa"/>
          </w:tcPr>
          <w:p w14:paraId="123DF772" w14:textId="046E82B0" w:rsidR="00D418AF" w:rsidRPr="00D418AF" w:rsidDel="00477B23" w:rsidRDefault="00D418AF" w:rsidP="00D418AF">
            <w:pPr>
              <w:rPr>
                <w:del w:id="275" w:author="Chen Zhaoxiong" w:date="2020-12-19T23:02:00Z"/>
                <w:rFonts w:ascii="Times New Roman" w:hAnsi="Times New Roman" w:cs="Times New Roman"/>
                <w:color w:val="212121"/>
                <w:szCs w:val="21"/>
                <w:shd w:val="clear" w:color="auto" w:fill="FFFFFF"/>
              </w:rPr>
            </w:pPr>
            <w:del w:id="276" w:author="Chen Zhaoxiong" w:date="2020-12-19T23:02:00Z">
              <w:r w:rsidRPr="00503886" w:rsidDel="00477B23">
                <w:rPr>
                  <w:rFonts w:ascii="Times New Roman" w:hAnsi="Times New Roman" w:cs="Times New Roman"/>
                  <w:color w:val="212121"/>
                  <w:szCs w:val="21"/>
                  <w:shd w:val="clear" w:color="auto" w:fill="FFFFFF"/>
                </w:rPr>
                <w:delText>4.50%</w:delText>
              </w:r>
            </w:del>
          </w:p>
        </w:tc>
      </w:tr>
      <w:tr w:rsidR="00D418AF" w:rsidRPr="00442DED" w:rsidDel="00477B23" w14:paraId="28AB2AB9" w14:textId="36BAAECD" w:rsidTr="00442DED">
        <w:trPr>
          <w:del w:id="277" w:author="Chen Zhaoxiong" w:date="2020-12-19T23:02:00Z"/>
        </w:trPr>
        <w:tc>
          <w:tcPr>
            <w:tcW w:w="2074" w:type="dxa"/>
          </w:tcPr>
          <w:p w14:paraId="3DB7FC39" w14:textId="14C0CA4B" w:rsidR="00D418AF" w:rsidRPr="00D418AF" w:rsidDel="00477B23" w:rsidRDefault="00D418AF" w:rsidP="00D418AF">
            <w:pPr>
              <w:rPr>
                <w:del w:id="278" w:author="Chen Zhaoxiong" w:date="2020-12-19T23:02:00Z"/>
                <w:rFonts w:ascii="Times New Roman" w:hAnsi="Times New Roman" w:cs="Times New Roman"/>
                <w:color w:val="212121"/>
                <w:szCs w:val="21"/>
                <w:shd w:val="clear" w:color="auto" w:fill="FFFFFF"/>
              </w:rPr>
            </w:pPr>
            <w:del w:id="279" w:author="Chen Zhaoxiong" w:date="2020-12-19T23:02:00Z">
              <w:r w:rsidRPr="00503886" w:rsidDel="00477B23">
                <w:rPr>
                  <w:rFonts w:ascii="Times New Roman" w:hAnsi="Times New Roman" w:cs="Times New Roman"/>
                  <w:color w:val="212121"/>
                  <w:szCs w:val="21"/>
                  <w:shd w:val="clear" w:color="auto" w:fill="FFFFFF"/>
                </w:rPr>
                <w:delText>25</w:delText>
              </w:r>
            </w:del>
          </w:p>
        </w:tc>
        <w:tc>
          <w:tcPr>
            <w:tcW w:w="2074" w:type="dxa"/>
          </w:tcPr>
          <w:p w14:paraId="5653E35C" w14:textId="57B62C79" w:rsidR="00D418AF" w:rsidRPr="00D418AF" w:rsidDel="00477B23" w:rsidRDefault="00D418AF" w:rsidP="00D418AF">
            <w:pPr>
              <w:rPr>
                <w:del w:id="280" w:author="Chen Zhaoxiong" w:date="2020-12-19T23:02:00Z"/>
                <w:rFonts w:ascii="Times New Roman" w:hAnsi="Times New Roman" w:cs="Times New Roman"/>
                <w:color w:val="212121"/>
                <w:szCs w:val="21"/>
                <w:shd w:val="clear" w:color="auto" w:fill="FFFFFF"/>
              </w:rPr>
            </w:pPr>
            <w:del w:id="281" w:author="Chen Zhaoxiong" w:date="2020-12-19T23:02:00Z">
              <w:r w:rsidRPr="00503886" w:rsidDel="00477B23">
                <w:rPr>
                  <w:rFonts w:ascii="Times New Roman" w:hAnsi="Times New Roman" w:cs="Times New Roman"/>
                  <w:color w:val="212121"/>
                  <w:szCs w:val="21"/>
                  <w:shd w:val="clear" w:color="auto" w:fill="FFFFFF"/>
                </w:rPr>
                <w:delText>5.13%</w:delText>
              </w:r>
            </w:del>
          </w:p>
        </w:tc>
        <w:tc>
          <w:tcPr>
            <w:tcW w:w="2074" w:type="dxa"/>
          </w:tcPr>
          <w:p w14:paraId="6B46134A" w14:textId="3F3BBE65" w:rsidR="00D418AF" w:rsidRPr="00D418AF" w:rsidDel="00477B23" w:rsidRDefault="00D418AF" w:rsidP="00D418AF">
            <w:pPr>
              <w:rPr>
                <w:del w:id="282" w:author="Chen Zhaoxiong" w:date="2020-12-19T23:02:00Z"/>
                <w:rFonts w:ascii="Times New Roman" w:hAnsi="Times New Roman" w:cs="Times New Roman"/>
                <w:color w:val="212121"/>
                <w:szCs w:val="21"/>
                <w:shd w:val="clear" w:color="auto" w:fill="FFFFFF"/>
              </w:rPr>
            </w:pPr>
            <w:del w:id="283" w:author="Chen Zhaoxiong" w:date="2020-12-19T23:02:00Z">
              <w:r w:rsidRPr="00503886" w:rsidDel="00477B23">
                <w:rPr>
                  <w:rFonts w:ascii="Times New Roman" w:hAnsi="Times New Roman" w:cs="Times New Roman"/>
                  <w:color w:val="212121"/>
                  <w:szCs w:val="21"/>
                  <w:shd w:val="clear" w:color="auto" w:fill="FFFFFF"/>
                </w:rPr>
                <w:delText>0.301087</w:delText>
              </w:r>
            </w:del>
          </w:p>
        </w:tc>
        <w:tc>
          <w:tcPr>
            <w:tcW w:w="2074" w:type="dxa"/>
          </w:tcPr>
          <w:p w14:paraId="7A5EFA09" w14:textId="1CF67A33" w:rsidR="00D418AF" w:rsidRPr="00D418AF" w:rsidDel="00477B23" w:rsidRDefault="00D418AF" w:rsidP="00D418AF">
            <w:pPr>
              <w:rPr>
                <w:del w:id="284" w:author="Chen Zhaoxiong" w:date="2020-12-19T23:02:00Z"/>
                <w:rFonts w:ascii="Times New Roman" w:hAnsi="Times New Roman" w:cs="Times New Roman"/>
                <w:color w:val="212121"/>
                <w:szCs w:val="21"/>
                <w:shd w:val="clear" w:color="auto" w:fill="FFFFFF"/>
              </w:rPr>
            </w:pPr>
            <w:del w:id="285" w:author="Chen Zhaoxiong" w:date="2020-12-19T23:02:00Z">
              <w:r w:rsidRPr="00503886" w:rsidDel="00477B23">
                <w:rPr>
                  <w:rFonts w:ascii="Times New Roman" w:hAnsi="Times New Roman" w:cs="Times New Roman"/>
                  <w:color w:val="212121"/>
                  <w:szCs w:val="21"/>
                  <w:shd w:val="clear" w:color="auto" w:fill="FFFFFF"/>
                </w:rPr>
                <w:delText>4.35%</w:delText>
              </w:r>
            </w:del>
          </w:p>
        </w:tc>
      </w:tr>
      <w:tr w:rsidR="00D418AF" w:rsidRPr="00442DED" w:rsidDel="00477B23" w14:paraId="2FA04A55" w14:textId="3AF20D97" w:rsidTr="00442DED">
        <w:trPr>
          <w:del w:id="286" w:author="Chen Zhaoxiong" w:date="2020-12-19T23:02:00Z"/>
        </w:trPr>
        <w:tc>
          <w:tcPr>
            <w:tcW w:w="2074" w:type="dxa"/>
          </w:tcPr>
          <w:p w14:paraId="4992D3FF" w14:textId="0B403DAA" w:rsidR="00D418AF" w:rsidRPr="00D418AF" w:rsidDel="00477B23" w:rsidRDefault="00D418AF" w:rsidP="00D418AF">
            <w:pPr>
              <w:rPr>
                <w:del w:id="287" w:author="Chen Zhaoxiong" w:date="2020-12-19T23:02:00Z"/>
                <w:rFonts w:ascii="Times New Roman" w:hAnsi="Times New Roman" w:cs="Times New Roman"/>
                <w:color w:val="212121"/>
                <w:szCs w:val="21"/>
                <w:shd w:val="clear" w:color="auto" w:fill="FFFFFF"/>
              </w:rPr>
            </w:pPr>
            <w:del w:id="288" w:author="Chen Zhaoxiong" w:date="2020-12-19T23:02:00Z">
              <w:r w:rsidRPr="00503886" w:rsidDel="00477B23">
                <w:rPr>
                  <w:rFonts w:ascii="Times New Roman" w:hAnsi="Times New Roman" w:cs="Times New Roman"/>
                  <w:color w:val="212121"/>
                  <w:szCs w:val="21"/>
                  <w:shd w:val="clear" w:color="auto" w:fill="FFFFFF"/>
                </w:rPr>
                <w:delText>26</w:delText>
              </w:r>
            </w:del>
          </w:p>
        </w:tc>
        <w:tc>
          <w:tcPr>
            <w:tcW w:w="2074" w:type="dxa"/>
          </w:tcPr>
          <w:p w14:paraId="20DBC0D8" w14:textId="69F55821" w:rsidR="00D418AF" w:rsidRPr="00D418AF" w:rsidDel="00477B23" w:rsidRDefault="00D418AF" w:rsidP="00D418AF">
            <w:pPr>
              <w:rPr>
                <w:del w:id="289" w:author="Chen Zhaoxiong" w:date="2020-12-19T23:02:00Z"/>
                <w:rFonts w:ascii="Times New Roman" w:hAnsi="Times New Roman" w:cs="Times New Roman"/>
                <w:color w:val="212121"/>
                <w:szCs w:val="21"/>
                <w:shd w:val="clear" w:color="auto" w:fill="FFFFFF"/>
              </w:rPr>
            </w:pPr>
            <w:del w:id="290" w:author="Chen Zhaoxiong" w:date="2020-12-19T23:02:00Z">
              <w:r w:rsidRPr="00503886" w:rsidDel="00477B23">
                <w:rPr>
                  <w:rFonts w:ascii="Times New Roman" w:hAnsi="Times New Roman" w:cs="Times New Roman"/>
                  <w:color w:val="212121"/>
                  <w:szCs w:val="21"/>
                  <w:shd w:val="clear" w:color="auto" w:fill="FFFFFF"/>
                </w:rPr>
                <w:delText>5.33%</w:delText>
              </w:r>
            </w:del>
          </w:p>
        </w:tc>
        <w:tc>
          <w:tcPr>
            <w:tcW w:w="2074" w:type="dxa"/>
          </w:tcPr>
          <w:p w14:paraId="2981E4D4" w14:textId="11E37C3B" w:rsidR="00D418AF" w:rsidRPr="00D418AF" w:rsidDel="00477B23" w:rsidRDefault="00D418AF" w:rsidP="00D418AF">
            <w:pPr>
              <w:rPr>
                <w:del w:id="291" w:author="Chen Zhaoxiong" w:date="2020-12-19T23:02:00Z"/>
                <w:rFonts w:ascii="Times New Roman" w:hAnsi="Times New Roman" w:cs="Times New Roman"/>
                <w:color w:val="212121"/>
                <w:szCs w:val="21"/>
                <w:shd w:val="clear" w:color="auto" w:fill="FFFFFF"/>
              </w:rPr>
            </w:pPr>
            <w:del w:id="292" w:author="Chen Zhaoxiong" w:date="2020-12-19T23:02:00Z">
              <w:r w:rsidRPr="00503886" w:rsidDel="00477B23">
                <w:rPr>
                  <w:rFonts w:ascii="Times New Roman" w:hAnsi="Times New Roman" w:cs="Times New Roman"/>
                  <w:color w:val="212121"/>
                  <w:szCs w:val="21"/>
                  <w:shd w:val="clear" w:color="auto" w:fill="FFFFFF"/>
                </w:rPr>
                <w:delText>0.303219</w:delText>
              </w:r>
            </w:del>
          </w:p>
        </w:tc>
        <w:tc>
          <w:tcPr>
            <w:tcW w:w="2074" w:type="dxa"/>
          </w:tcPr>
          <w:p w14:paraId="773461FE" w14:textId="2972FA1E" w:rsidR="00D418AF" w:rsidRPr="00D418AF" w:rsidDel="00477B23" w:rsidRDefault="00D418AF" w:rsidP="00D418AF">
            <w:pPr>
              <w:rPr>
                <w:del w:id="293" w:author="Chen Zhaoxiong" w:date="2020-12-19T23:02:00Z"/>
                <w:rFonts w:ascii="Times New Roman" w:hAnsi="Times New Roman" w:cs="Times New Roman"/>
                <w:color w:val="212121"/>
                <w:szCs w:val="21"/>
                <w:shd w:val="clear" w:color="auto" w:fill="FFFFFF"/>
              </w:rPr>
            </w:pPr>
            <w:del w:id="294" w:author="Chen Zhaoxiong" w:date="2020-12-19T23:02:00Z">
              <w:r w:rsidRPr="00503886" w:rsidDel="00477B23">
                <w:rPr>
                  <w:rFonts w:ascii="Times New Roman" w:hAnsi="Times New Roman" w:cs="Times New Roman"/>
                  <w:color w:val="212121"/>
                  <w:szCs w:val="21"/>
                  <w:shd w:val="clear" w:color="auto" w:fill="FFFFFF"/>
                </w:rPr>
                <w:delText>4.20%</w:delText>
              </w:r>
            </w:del>
          </w:p>
        </w:tc>
      </w:tr>
      <w:tr w:rsidR="00D418AF" w:rsidRPr="00442DED" w:rsidDel="00477B23" w14:paraId="766F2465" w14:textId="3BA195F9" w:rsidTr="00442DED">
        <w:trPr>
          <w:del w:id="295" w:author="Chen Zhaoxiong" w:date="2020-12-19T23:02:00Z"/>
        </w:trPr>
        <w:tc>
          <w:tcPr>
            <w:tcW w:w="2074" w:type="dxa"/>
          </w:tcPr>
          <w:p w14:paraId="33505880" w14:textId="6A89BCCC" w:rsidR="00D418AF" w:rsidRPr="00D418AF" w:rsidDel="00477B23" w:rsidRDefault="00D418AF" w:rsidP="00D418AF">
            <w:pPr>
              <w:rPr>
                <w:del w:id="296" w:author="Chen Zhaoxiong" w:date="2020-12-19T23:02:00Z"/>
                <w:rFonts w:ascii="Times New Roman" w:hAnsi="Times New Roman" w:cs="Times New Roman"/>
                <w:color w:val="212121"/>
                <w:szCs w:val="21"/>
                <w:shd w:val="clear" w:color="auto" w:fill="FFFFFF"/>
              </w:rPr>
            </w:pPr>
            <w:del w:id="297" w:author="Chen Zhaoxiong" w:date="2020-12-19T23:02:00Z">
              <w:r w:rsidRPr="00503886" w:rsidDel="00477B23">
                <w:rPr>
                  <w:rFonts w:ascii="Times New Roman" w:hAnsi="Times New Roman" w:cs="Times New Roman"/>
                  <w:color w:val="212121"/>
                  <w:szCs w:val="21"/>
                  <w:shd w:val="clear" w:color="auto" w:fill="FFFFFF"/>
                </w:rPr>
                <w:delText>27</w:delText>
              </w:r>
            </w:del>
          </w:p>
        </w:tc>
        <w:tc>
          <w:tcPr>
            <w:tcW w:w="2074" w:type="dxa"/>
          </w:tcPr>
          <w:p w14:paraId="2C5FF421" w14:textId="0AF3FB76" w:rsidR="00D418AF" w:rsidRPr="00D418AF" w:rsidDel="00477B23" w:rsidRDefault="00D418AF" w:rsidP="00D418AF">
            <w:pPr>
              <w:rPr>
                <w:del w:id="298" w:author="Chen Zhaoxiong" w:date="2020-12-19T23:02:00Z"/>
                <w:rFonts w:ascii="Times New Roman" w:hAnsi="Times New Roman" w:cs="Times New Roman"/>
                <w:color w:val="212121"/>
                <w:szCs w:val="21"/>
                <w:shd w:val="clear" w:color="auto" w:fill="FFFFFF"/>
              </w:rPr>
            </w:pPr>
            <w:del w:id="299" w:author="Chen Zhaoxiong" w:date="2020-12-19T23:02:00Z">
              <w:r w:rsidRPr="00503886" w:rsidDel="00477B23">
                <w:rPr>
                  <w:rFonts w:ascii="Times New Roman" w:hAnsi="Times New Roman" w:cs="Times New Roman"/>
                  <w:color w:val="212121"/>
                  <w:szCs w:val="21"/>
                  <w:shd w:val="clear" w:color="auto" w:fill="FFFFFF"/>
                </w:rPr>
                <w:delText>5.53%</w:delText>
              </w:r>
            </w:del>
          </w:p>
        </w:tc>
        <w:tc>
          <w:tcPr>
            <w:tcW w:w="2074" w:type="dxa"/>
          </w:tcPr>
          <w:p w14:paraId="7825505B" w14:textId="79DBC89E" w:rsidR="00D418AF" w:rsidRPr="00D418AF" w:rsidDel="00477B23" w:rsidRDefault="00D418AF" w:rsidP="00D418AF">
            <w:pPr>
              <w:rPr>
                <w:del w:id="300" w:author="Chen Zhaoxiong" w:date="2020-12-19T23:02:00Z"/>
                <w:rFonts w:ascii="Times New Roman" w:hAnsi="Times New Roman" w:cs="Times New Roman"/>
                <w:color w:val="212121"/>
                <w:szCs w:val="21"/>
                <w:shd w:val="clear" w:color="auto" w:fill="FFFFFF"/>
              </w:rPr>
            </w:pPr>
            <w:del w:id="301" w:author="Chen Zhaoxiong" w:date="2020-12-19T23:02:00Z">
              <w:r w:rsidRPr="00503886" w:rsidDel="00477B23">
                <w:rPr>
                  <w:rFonts w:ascii="Times New Roman" w:hAnsi="Times New Roman" w:cs="Times New Roman"/>
                  <w:color w:val="212121"/>
                  <w:szCs w:val="21"/>
                  <w:shd w:val="clear" w:color="auto" w:fill="FFFFFF"/>
                </w:rPr>
                <w:delText>0.305289</w:delText>
              </w:r>
            </w:del>
          </w:p>
        </w:tc>
        <w:tc>
          <w:tcPr>
            <w:tcW w:w="2074" w:type="dxa"/>
          </w:tcPr>
          <w:p w14:paraId="4A88A001" w14:textId="0DF2EE03" w:rsidR="00D418AF" w:rsidRPr="00D418AF" w:rsidDel="00477B23" w:rsidRDefault="00D418AF" w:rsidP="00D418AF">
            <w:pPr>
              <w:rPr>
                <w:del w:id="302" w:author="Chen Zhaoxiong" w:date="2020-12-19T23:02:00Z"/>
                <w:rFonts w:ascii="Times New Roman" w:hAnsi="Times New Roman" w:cs="Times New Roman"/>
                <w:color w:val="212121"/>
                <w:szCs w:val="21"/>
                <w:shd w:val="clear" w:color="auto" w:fill="FFFFFF"/>
              </w:rPr>
            </w:pPr>
            <w:del w:id="303" w:author="Chen Zhaoxiong" w:date="2020-12-19T23:02:00Z">
              <w:r w:rsidRPr="00503886" w:rsidDel="00477B23">
                <w:rPr>
                  <w:rFonts w:ascii="Times New Roman" w:hAnsi="Times New Roman" w:cs="Times New Roman"/>
                  <w:color w:val="212121"/>
                  <w:szCs w:val="21"/>
                  <w:shd w:val="clear" w:color="auto" w:fill="FFFFFF"/>
                </w:rPr>
                <w:delText>4.10%</w:delText>
              </w:r>
            </w:del>
          </w:p>
        </w:tc>
      </w:tr>
      <w:tr w:rsidR="00D418AF" w:rsidRPr="00442DED" w:rsidDel="00477B23" w14:paraId="12323851" w14:textId="03455B2A" w:rsidTr="00442DED">
        <w:trPr>
          <w:del w:id="304" w:author="Chen Zhaoxiong" w:date="2020-12-19T23:02:00Z"/>
        </w:trPr>
        <w:tc>
          <w:tcPr>
            <w:tcW w:w="2074" w:type="dxa"/>
          </w:tcPr>
          <w:p w14:paraId="20D43553" w14:textId="354A2158" w:rsidR="00D418AF" w:rsidRPr="00D418AF" w:rsidDel="00477B23" w:rsidRDefault="00D418AF" w:rsidP="00D418AF">
            <w:pPr>
              <w:rPr>
                <w:del w:id="305" w:author="Chen Zhaoxiong" w:date="2020-12-19T23:02:00Z"/>
                <w:rFonts w:ascii="Times New Roman" w:hAnsi="Times New Roman" w:cs="Times New Roman"/>
                <w:color w:val="212121"/>
                <w:szCs w:val="21"/>
                <w:shd w:val="clear" w:color="auto" w:fill="FFFFFF"/>
              </w:rPr>
            </w:pPr>
            <w:del w:id="306" w:author="Chen Zhaoxiong" w:date="2020-12-19T23:02:00Z">
              <w:r w:rsidRPr="00503886" w:rsidDel="00477B23">
                <w:rPr>
                  <w:rFonts w:ascii="Times New Roman" w:hAnsi="Times New Roman" w:cs="Times New Roman"/>
                  <w:color w:val="212121"/>
                  <w:szCs w:val="21"/>
                  <w:shd w:val="clear" w:color="auto" w:fill="FFFFFF"/>
                </w:rPr>
                <w:delText>28</w:delText>
              </w:r>
            </w:del>
          </w:p>
        </w:tc>
        <w:tc>
          <w:tcPr>
            <w:tcW w:w="2074" w:type="dxa"/>
          </w:tcPr>
          <w:p w14:paraId="080E63BC" w14:textId="00996F9C" w:rsidR="00D418AF" w:rsidRPr="00D418AF" w:rsidDel="00477B23" w:rsidRDefault="00D418AF" w:rsidP="00D418AF">
            <w:pPr>
              <w:rPr>
                <w:del w:id="307" w:author="Chen Zhaoxiong" w:date="2020-12-19T23:02:00Z"/>
                <w:rFonts w:ascii="Times New Roman" w:hAnsi="Times New Roman" w:cs="Times New Roman"/>
                <w:color w:val="212121"/>
                <w:szCs w:val="21"/>
                <w:shd w:val="clear" w:color="auto" w:fill="FFFFFF"/>
              </w:rPr>
            </w:pPr>
            <w:del w:id="308" w:author="Chen Zhaoxiong" w:date="2020-12-19T23:02:00Z">
              <w:r w:rsidRPr="00503886" w:rsidDel="00477B23">
                <w:rPr>
                  <w:rFonts w:ascii="Times New Roman" w:hAnsi="Times New Roman" w:cs="Times New Roman"/>
                  <w:color w:val="212121"/>
                  <w:szCs w:val="21"/>
                  <w:shd w:val="clear" w:color="auto" w:fill="FFFFFF"/>
                </w:rPr>
                <w:delText>5.73%</w:delText>
              </w:r>
            </w:del>
          </w:p>
        </w:tc>
        <w:tc>
          <w:tcPr>
            <w:tcW w:w="2074" w:type="dxa"/>
          </w:tcPr>
          <w:p w14:paraId="2B14C7B7" w14:textId="6206F4AF" w:rsidR="00D418AF" w:rsidRPr="00D418AF" w:rsidDel="00477B23" w:rsidRDefault="00D418AF" w:rsidP="00D418AF">
            <w:pPr>
              <w:rPr>
                <w:del w:id="309" w:author="Chen Zhaoxiong" w:date="2020-12-19T23:02:00Z"/>
                <w:rFonts w:ascii="Times New Roman" w:hAnsi="Times New Roman" w:cs="Times New Roman"/>
                <w:color w:val="212121"/>
                <w:szCs w:val="21"/>
                <w:shd w:val="clear" w:color="auto" w:fill="FFFFFF"/>
              </w:rPr>
            </w:pPr>
            <w:del w:id="310" w:author="Chen Zhaoxiong" w:date="2020-12-19T23:02:00Z">
              <w:r w:rsidRPr="00503886" w:rsidDel="00477B23">
                <w:rPr>
                  <w:rFonts w:ascii="Times New Roman" w:hAnsi="Times New Roman" w:cs="Times New Roman"/>
                  <w:color w:val="212121"/>
                  <w:szCs w:val="21"/>
                  <w:shd w:val="clear" w:color="auto" w:fill="FFFFFF"/>
                </w:rPr>
                <w:delText>0.307299</w:delText>
              </w:r>
            </w:del>
          </w:p>
        </w:tc>
        <w:tc>
          <w:tcPr>
            <w:tcW w:w="2074" w:type="dxa"/>
          </w:tcPr>
          <w:p w14:paraId="573E7598" w14:textId="6D4821CB" w:rsidR="00D418AF" w:rsidRPr="00D418AF" w:rsidDel="00477B23" w:rsidRDefault="00D418AF" w:rsidP="00D418AF">
            <w:pPr>
              <w:rPr>
                <w:del w:id="311" w:author="Chen Zhaoxiong" w:date="2020-12-19T23:02:00Z"/>
                <w:rFonts w:ascii="Times New Roman" w:hAnsi="Times New Roman" w:cs="Times New Roman"/>
                <w:color w:val="212121"/>
                <w:szCs w:val="21"/>
                <w:shd w:val="clear" w:color="auto" w:fill="FFFFFF"/>
              </w:rPr>
            </w:pPr>
            <w:del w:id="312" w:author="Chen Zhaoxiong" w:date="2020-12-19T23:02:00Z">
              <w:r w:rsidRPr="00503886" w:rsidDel="00477B23">
                <w:rPr>
                  <w:rFonts w:ascii="Times New Roman" w:hAnsi="Times New Roman" w:cs="Times New Roman"/>
                  <w:color w:val="212121"/>
                  <w:szCs w:val="21"/>
                  <w:shd w:val="clear" w:color="auto" w:fill="FFFFFF"/>
                </w:rPr>
                <w:delText>4.10%</w:delText>
              </w:r>
            </w:del>
          </w:p>
        </w:tc>
      </w:tr>
      <w:tr w:rsidR="00D418AF" w:rsidRPr="00442DED" w:rsidDel="00477B23" w14:paraId="7A9E201A" w14:textId="3D483912" w:rsidTr="00442DED">
        <w:trPr>
          <w:del w:id="313" w:author="Chen Zhaoxiong" w:date="2020-12-19T23:02:00Z"/>
        </w:trPr>
        <w:tc>
          <w:tcPr>
            <w:tcW w:w="2074" w:type="dxa"/>
          </w:tcPr>
          <w:p w14:paraId="2BA724B6" w14:textId="6F831EA8" w:rsidR="00D418AF" w:rsidRPr="00D418AF" w:rsidDel="00477B23" w:rsidRDefault="00D418AF" w:rsidP="00D418AF">
            <w:pPr>
              <w:rPr>
                <w:del w:id="314" w:author="Chen Zhaoxiong" w:date="2020-12-19T23:02:00Z"/>
                <w:rFonts w:ascii="Times New Roman" w:hAnsi="Times New Roman" w:cs="Times New Roman"/>
                <w:color w:val="212121"/>
                <w:szCs w:val="21"/>
                <w:shd w:val="clear" w:color="auto" w:fill="FFFFFF"/>
              </w:rPr>
            </w:pPr>
            <w:del w:id="315" w:author="Chen Zhaoxiong" w:date="2020-12-19T23:02:00Z">
              <w:r w:rsidRPr="00503886" w:rsidDel="00477B23">
                <w:rPr>
                  <w:rFonts w:ascii="Times New Roman" w:hAnsi="Times New Roman" w:cs="Times New Roman"/>
                  <w:color w:val="212121"/>
                  <w:szCs w:val="21"/>
                  <w:shd w:val="clear" w:color="auto" w:fill="FFFFFF"/>
                </w:rPr>
                <w:delText>29</w:delText>
              </w:r>
            </w:del>
          </w:p>
        </w:tc>
        <w:tc>
          <w:tcPr>
            <w:tcW w:w="2074" w:type="dxa"/>
          </w:tcPr>
          <w:p w14:paraId="4638372E" w14:textId="5C3CBEB0" w:rsidR="00D418AF" w:rsidRPr="00D418AF" w:rsidDel="00477B23" w:rsidRDefault="00D418AF" w:rsidP="00D418AF">
            <w:pPr>
              <w:rPr>
                <w:del w:id="316" w:author="Chen Zhaoxiong" w:date="2020-12-19T23:02:00Z"/>
                <w:rFonts w:ascii="Times New Roman" w:hAnsi="Times New Roman" w:cs="Times New Roman"/>
                <w:color w:val="212121"/>
                <w:szCs w:val="21"/>
                <w:shd w:val="clear" w:color="auto" w:fill="FFFFFF"/>
              </w:rPr>
            </w:pPr>
            <w:del w:id="317" w:author="Chen Zhaoxiong" w:date="2020-12-19T23:02:00Z">
              <w:r w:rsidRPr="00503886" w:rsidDel="00477B23">
                <w:rPr>
                  <w:rFonts w:ascii="Times New Roman" w:hAnsi="Times New Roman" w:cs="Times New Roman"/>
                  <w:color w:val="212121"/>
                  <w:szCs w:val="21"/>
                  <w:shd w:val="clear" w:color="auto" w:fill="FFFFFF"/>
                </w:rPr>
                <w:delText>5.93%</w:delText>
              </w:r>
            </w:del>
          </w:p>
        </w:tc>
        <w:tc>
          <w:tcPr>
            <w:tcW w:w="2074" w:type="dxa"/>
          </w:tcPr>
          <w:p w14:paraId="75A9AA1D" w14:textId="531F0CB6" w:rsidR="00D418AF" w:rsidRPr="00D418AF" w:rsidDel="00477B23" w:rsidRDefault="00D418AF" w:rsidP="00D418AF">
            <w:pPr>
              <w:rPr>
                <w:del w:id="318" w:author="Chen Zhaoxiong" w:date="2020-12-19T23:02:00Z"/>
                <w:rFonts w:ascii="Times New Roman" w:hAnsi="Times New Roman" w:cs="Times New Roman"/>
                <w:color w:val="212121"/>
                <w:szCs w:val="21"/>
                <w:shd w:val="clear" w:color="auto" w:fill="FFFFFF"/>
              </w:rPr>
            </w:pPr>
            <w:del w:id="319" w:author="Chen Zhaoxiong" w:date="2020-12-19T23:02:00Z">
              <w:r w:rsidRPr="00503886" w:rsidDel="00477B23">
                <w:rPr>
                  <w:rFonts w:ascii="Times New Roman" w:hAnsi="Times New Roman" w:cs="Times New Roman"/>
                  <w:color w:val="212121"/>
                  <w:szCs w:val="21"/>
                  <w:shd w:val="clear" w:color="auto" w:fill="FFFFFF"/>
                </w:rPr>
                <w:delText>0.309255</w:delText>
              </w:r>
            </w:del>
          </w:p>
        </w:tc>
        <w:tc>
          <w:tcPr>
            <w:tcW w:w="2074" w:type="dxa"/>
          </w:tcPr>
          <w:p w14:paraId="08F0028A" w14:textId="11A68BA7" w:rsidR="00D418AF" w:rsidRPr="00D418AF" w:rsidDel="00477B23" w:rsidRDefault="00D418AF" w:rsidP="00D418AF">
            <w:pPr>
              <w:rPr>
                <w:del w:id="320" w:author="Chen Zhaoxiong" w:date="2020-12-19T23:02:00Z"/>
                <w:rFonts w:ascii="Times New Roman" w:hAnsi="Times New Roman" w:cs="Times New Roman"/>
                <w:color w:val="212121"/>
                <w:szCs w:val="21"/>
                <w:shd w:val="clear" w:color="auto" w:fill="FFFFFF"/>
              </w:rPr>
            </w:pPr>
            <w:del w:id="321" w:author="Chen Zhaoxiong" w:date="2020-12-19T23:02:00Z">
              <w:r w:rsidRPr="00503886" w:rsidDel="00477B23">
                <w:rPr>
                  <w:rFonts w:ascii="Times New Roman" w:hAnsi="Times New Roman" w:cs="Times New Roman"/>
                  <w:color w:val="212121"/>
                  <w:szCs w:val="21"/>
                  <w:shd w:val="clear" w:color="auto" w:fill="FFFFFF"/>
                </w:rPr>
                <w:delText>3.95%</w:delText>
              </w:r>
            </w:del>
          </w:p>
        </w:tc>
      </w:tr>
      <w:tr w:rsidR="00D418AF" w:rsidRPr="00442DED" w:rsidDel="00477B23" w14:paraId="5C9A6338" w14:textId="65CB6744" w:rsidTr="00442DED">
        <w:trPr>
          <w:del w:id="322" w:author="Chen Zhaoxiong" w:date="2020-12-19T23:02:00Z"/>
        </w:trPr>
        <w:tc>
          <w:tcPr>
            <w:tcW w:w="2074" w:type="dxa"/>
          </w:tcPr>
          <w:p w14:paraId="1F427996" w14:textId="330E5209" w:rsidR="00D418AF" w:rsidRPr="00D418AF" w:rsidDel="00477B23" w:rsidRDefault="00D418AF" w:rsidP="00D418AF">
            <w:pPr>
              <w:rPr>
                <w:del w:id="323" w:author="Chen Zhaoxiong" w:date="2020-12-19T23:02:00Z"/>
                <w:rFonts w:ascii="Times New Roman" w:hAnsi="Times New Roman" w:cs="Times New Roman"/>
                <w:color w:val="212121"/>
                <w:szCs w:val="21"/>
                <w:shd w:val="clear" w:color="auto" w:fill="FFFFFF"/>
              </w:rPr>
            </w:pPr>
            <w:del w:id="324" w:author="Chen Zhaoxiong" w:date="2020-12-19T23:02:00Z">
              <w:r w:rsidRPr="00503886" w:rsidDel="00477B23">
                <w:rPr>
                  <w:rFonts w:ascii="Times New Roman" w:hAnsi="Times New Roman" w:cs="Times New Roman"/>
                  <w:color w:val="212121"/>
                  <w:szCs w:val="21"/>
                  <w:shd w:val="clear" w:color="auto" w:fill="FFFFFF"/>
                </w:rPr>
                <w:delText>30</w:delText>
              </w:r>
            </w:del>
          </w:p>
        </w:tc>
        <w:tc>
          <w:tcPr>
            <w:tcW w:w="2074" w:type="dxa"/>
          </w:tcPr>
          <w:p w14:paraId="543F37F2" w14:textId="5FC80189" w:rsidR="00D418AF" w:rsidRPr="00D418AF" w:rsidDel="00477B23" w:rsidRDefault="00D418AF" w:rsidP="00D418AF">
            <w:pPr>
              <w:rPr>
                <w:del w:id="325" w:author="Chen Zhaoxiong" w:date="2020-12-19T23:02:00Z"/>
                <w:rFonts w:ascii="Times New Roman" w:hAnsi="Times New Roman" w:cs="Times New Roman"/>
                <w:color w:val="212121"/>
                <w:szCs w:val="21"/>
                <w:shd w:val="clear" w:color="auto" w:fill="FFFFFF"/>
              </w:rPr>
            </w:pPr>
            <w:del w:id="326" w:author="Chen Zhaoxiong" w:date="2020-12-19T23:02:00Z">
              <w:r w:rsidRPr="00503886" w:rsidDel="00477B23">
                <w:rPr>
                  <w:rFonts w:ascii="Times New Roman" w:hAnsi="Times New Roman" w:cs="Times New Roman"/>
                  <w:color w:val="212121"/>
                  <w:szCs w:val="21"/>
                  <w:shd w:val="clear" w:color="auto" w:fill="FFFFFF"/>
                </w:rPr>
                <w:delText>6.13%</w:delText>
              </w:r>
            </w:del>
          </w:p>
        </w:tc>
        <w:tc>
          <w:tcPr>
            <w:tcW w:w="2074" w:type="dxa"/>
          </w:tcPr>
          <w:p w14:paraId="1852318F" w14:textId="0772ECB5" w:rsidR="00D418AF" w:rsidRPr="00D418AF" w:rsidDel="00477B23" w:rsidRDefault="00D418AF" w:rsidP="00D418AF">
            <w:pPr>
              <w:rPr>
                <w:del w:id="327" w:author="Chen Zhaoxiong" w:date="2020-12-19T23:02:00Z"/>
                <w:rFonts w:ascii="Times New Roman" w:hAnsi="Times New Roman" w:cs="Times New Roman"/>
                <w:color w:val="212121"/>
                <w:szCs w:val="21"/>
                <w:shd w:val="clear" w:color="auto" w:fill="FFFFFF"/>
              </w:rPr>
            </w:pPr>
            <w:del w:id="328" w:author="Chen Zhaoxiong" w:date="2020-12-19T23:02:00Z">
              <w:r w:rsidRPr="00503886" w:rsidDel="00477B23">
                <w:rPr>
                  <w:rFonts w:ascii="Times New Roman" w:hAnsi="Times New Roman" w:cs="Times New Roman"/>
                  <w:color w:val="212121"/>
                  <w:szCs w:val="21"/>
                  <w:shd w:val="clear" w:color="auto" w:fill="FFFFFF"/>
                </w:rPr>
                <w:delText>0.311160</w:delText>
              </w:r>
            </w:del>
          </w:p>
        </w:tc>
        <w:tc>
          <w:tcPr>
            <w:tcW w:w="2074" w:type="dxa"/>
          </w:tcPr>
          <w:p w14:paraId="2443EAFB" w14:textId="292E06E6" w:rsidR="00D418AF" w:rsidRPr="00D418AF" w:rsidDel="00477B23" w:rsidRDefault="00D418AF" w:rsidP="00D418AF">
            <w:pPr>
              <w:rPr>
                <w:del w:id="329" w:author="Chen Zhaoxiong" w:date="2020-12-19T23:02:00Z"/>
                <w:rFonts w:ascii="Times New Roman" w:hAnsi="Times New Roman" w:cs="Times New Roman"/>
                <w:color w:val="212121"/>
                <w:szCs w:val="21"/>
                <w:shd w:val="clear" w:color="auto" w:fill="FFFFFF"/>
              </w:rPr>
            </w:pPr>
            <w:del w:id="330" w:author="Chen Zhaoxiong" w:date="2020-12-19T23:02:00Z">
              <w:r w:rsidRPr="00503886" w:rsidDel="00477B23">
                <w:rPr>
                  <w:rFonts w:ascii="Times New Roman" w:hAnsi="Times New Roman" w:cs="Times New Roman"/>
                  <w:color w:val="212121"/>
                  <w:szCs w:val="21"/>
                  <w:shd w:val="clear" w:color="auto" w:fill="FFFFFF"/>
                </w:rPr>
                <w:delText>3.75%</w:delText>
              </w:r>
            </w:del>
          </w:p>
        </w:tc>
      </w:tr>
      <w:tr w:rsidR="00D418AF" w:rsidRPr="00442DED" w:rsidDel="00477B23" w14:paraId="051459CA" w14:textId="1DBF4FFD" w:rsidTr="00442DED">
        <w:trPr>
          <w:del w:id="331" w:author="Chen Zhaoxiong" w:date="2020-12-19T23:02:00Z"/>
        </w:trPr>
        <w:tc>
          <w:tcPr>
            <w:tcW w:w="2074" w:type="dxa"/>
          </w:tcPr>
          <w:p w14:paraId="29DD327D" w14:textId="5072F361" w:rsidR="00D418AF" w:rsidRPr="00D418AF" w:rsidDel="00477B23" w:rsidRDefault="00D418AF" w:rsidP="00D418AF">
            <w:pPr>
              <w:rPr>
                <w:del w:id="332" w:author="Chen Zhaoxiong" w:date="2020-12-19T23:02:00Z"/>
                <w:rFonts w:ascii="Times New Roman" w:hAnsi="Times New Roman" w:cs="Times New Roman"/>
                <w:color w:val="212121"/>
                <w:szCs w:val="21"/>
                <w:shd w:val="clear" w:color="auto" w:fill="FFFFFF"/>
              </w:rPr>
            </w:pPr>
            <w:del w:id="333" w:author="Chen Zhaoxiong" w:date="2020-12-19T23:02:00Z">
              <w:r w:rsidRPr="00503886" w:rsidDel="00477B23">
                <w:rPr>
                  <w:rFonts w:ascii="Times New Roman" w:hAnsi="Times New Roman" w:cs="Times New Roman"/>
                  <w:color w:val="212121"/>
                  <w:szCs w:val="21"/>
                  <w:shd w:val="clear" w:color="auto" w:fill="FFFFFF"/>
                </w:rPr>
                <w:delText>31</w:delText>
              </w:r>
            </w:del>
          </w:p>
        </w:tc>
        <w:tc>
          <w:tcPr>
            <w:tcW w:w="2074" w:type="dxa"/>
          </w:tcPr>
          <w:p w14:paraId="25E6A267" w14:textId="5C8A0E56" w:rsidR="00D418AF" w:rsidRPr="00D418AF" w:rsidDel="00477B23" w:rsidRDefault="00D418AF" w:rsidP="00D418AF">
            <w:pPr>
              <w:rPr>
                <w:del w:id="334" w:author="Chen Zhaoxiong" w:date="2020-12-19T23:02:00Z"/>
                <w:rFonts w:ascii="Times New Roman" w:hAnsi="Times New Roman" w:cs="Times New Roman"/>
                <w:color w:val="212121"/>
                <w:szCs w:val="21"/>
                <w:shd w:val="clear" w:color="auto" w:fill="FFFFFF"/>
              </w:rPr>
            </w:pPr>
            <w:del w:id="335" w:author="Chen Zhaoxiong" w:date="2020-12-19T23:02:00Z">
              <w:r w:rsidRPr="00503886" w:rsidDel="00477B23">
                <w:rPr>
                  <w:rFonts w:ascii="Times New Roman" w:hAnsi="Times New Roman" w:cs="Times New Roman"/>
                  <w:color w:val="212121"/>
                  <w:szCs w:val="21"/>
                  <w:shd w:val="clear" w:color="auto" w:fill="FFFFFF"/>
                </w:rPr>
                <w:delText>6.33%</w:delText>
              </w:r>
            </w:del>
          </w:p>
        </w:tc>
        <w:tc>
          <w:tcPr>
            <w:tcW w:w="2074" w:type="dxa"/>
          </w:tcPr>
          <w:p w14:paraId="1BF11DB7" w14:textId="4F93D75F" w:rsidR="00D418AF" w:rsidRPr="00D418AF" w:rsidDel="00477B23" w:rsidRDefault="00D418AF" w:rsidP="00D418AF">
            <w:pPr>
              <w:rPr>
                <w:del w:id="336" w:author="Chen Zhaoxiong" w:date="2020-12-19T23:02:00Z"/>
                <w:rFonts w:ascii="Times New Roman" w:hAnsi="Times New Roman" w:cs="Times New Roman"/>
                <w:color w:val="212121"/>
                <w:szCs w:val="21"/>
                <w:shd w:val="clear" w:color="auto" w:fill="FFFFFF"/>
              </w:rPr>
            </w:pPr>
            <w:del w:id="337" w:author="Chen Zhaoxiong" w:date="2020-12-19T23:02:00Z">
              <w:r w:rsidRPr="00503886" w:rsidDel="00477B23">
                <w:rPr>
                  <w:rFonts w:ascii="Times New Roman" w:hAnsi="Times New Roman" w:cs="Times New Roman"/>
                  <w:color w:val="212121"/>
                  <w:szCs w:val="21"/>
                  <w:shd w:val="clear" w:color="auto" w:fill="FFFFFF"/>
                </w:rPr>
                <w:delText>0.313016</w:delText>
              </w:r>
            </w:del>
          </w:p>
        </w:tc>
        <w:tc>
          <w:tcPr>
            <w:tcW w:w="2074" w:type="dxa"/>
          </w:tcPr>
          <w:p w14:paraId="0C0DB639" w14:textId="06C7100C" w:rsidR="00D418AF" w:rsidRPr="00D418AF" w:rsidDel="00477B23" w:rsidRDefault="00D418AF" w:rsidP="00D418AF">
            <w:pPr>
              <w:rPr>
                <w:del w:id="338" w:author="Chen Zhaoxiong" w:date="2020-12-19T23:02:00Z"/>
                <w:rFonts w:ascii="Times New Roman" w:hAnsi="Times New Roman" w:cs="Times New Roman"/>
                <w:color w:val="212121"/>
                <w:szCs w:val="21"/>
                <w:shd w:val="clear" w:color="auto" w:fill="FFFFFF"/>
              </w:rPr>
            </w:pPr>
            <w:del w:id="339" w:author="Chen Zhaoxiong" w:date="2020-12-19T23:02:00Z">
              <w:r w:rsidRPr="00503886" w:rsidDel="00477B23">
                <w:rPr>
                  <w:rFonts w:ascii="Times New Roman" w:hAnsi="Times New Roman" w:cs="Times New Roman"/>
                  <w:color w:val="212121"/>
                  <w:szCs w:val="21"/>
                  <w:shd w:val="clear" w:color="auto" w:fill="FFFFFF"/>
                </w:rPr>
                <w:delText>3.50%</w:delText>
              </w:r>
            </w:del>
          </w:p>
        </w:tc>
      </w:tr>
      <w:tr w:rsidR="00D418AF" w:rsidRPr="00442DED" w:rsidDel="00477B23" w14:paraId="7D57DD66" w14:textId="34E6B18E" w:rsidTr="00442DED">
        <w:trPr>
          <w:del w:id="340" w:author="Chen Zhaoxiong" w:date="2020-12-19T23:02:00Z"/>
        </w:trPr>
        <w:tc>
          <w:tcPr>
            <w:tcW w:w="2074" w:type="dxa"/>
          </w:tcPr>
          <w:p w14:paraId="78C54CE2" w14:textId="0A320DAF" w:rsidR="00D418AF" w:rsidRPr="00D418AF" w:rsidDel="00477B23" w:rsidRDefault="00D418AF" w:rsidP="00D418AF">
            <w:pPr>
              <w:rPr>
                <w:del w:id="341" w:author="Chen Zhaoxiong" w:date="2020-12-19T23:02:00Z"/>
                <w:rFonts w:ascii="Times New Roman" w:hAnsi="Times New Roman" w:cs="Times New Roman"/>
                <w:color w:val="212121"/>
                <w:szCs w:val="21"/>
                <w:shd w:val="clear" w:color="auto" w:fill="FFFFFF"/>
              </w:rPr>
            </w:pPr>
            <w:del w:id="342" w:author="Chen Zhaoxiong" w:date="2020-12-19T23:02:00Z">
              <w:r w:rsidRPr="00503886" w:rsidDel="00477B23">
                <w:rPr>
                  <w:rFonts w:ascii="Times New Roman" w:hAnsi="Times New Roman" w:cs="Times New Roman"/>
                  <w:color w:val="212121"/>
                  <w:szCs w:val="21"/>
                  <w:shd w:val="clear" w:color="auto" w:fill="FFFFFF"/>
                </w:rPr>
                <w:delText>32</w:delText>
              </w:r>
            </w:del>
          </w:p>
        </w:tc>
        <w:tc>
          <w:tcPr>
            <w:tcW w:w="2074" w:type="dxa"/>
          </w:tcPr>
          <w:p w14:paraId="44236446" w14:textId="65A54525" w:rsidR="00D418AF" w:rsidRPr="00D418AF" w:rsidDel="00477B23" w:rsidRDefault="00D418AF" w:rsidP="00D418AF">
            <w:pPr>
              <w:rPr>
                <w:del w:id="343" w:author="Chen Zhaoxiong" w:date="2020-12-19T23:02:00Z"/>
                <w:rFonts w:ascii="Times New Roman" w:hAnsi="Times New Roman" w:cs="Times New Roman"/>
                <w:color w:val="212121"/>
                <w:szCs w:val="21"/>
                <w:shd w:val="clear" w:color="auto" w:fill="FFFFFF"/>
              </w:rPr>
            </w:pPr>
            <w:del w:id="344" w:author="Chen Zhaoxiong" w:date="2020-12-19T23:02:00Z">
              <w:r w:rsidRPr="00503886" w:rsidDel="00477B23">
                <w:rPr>
                  <w:rFonts w:ascii="Times New Roman" w:hAnsi="Times New Roman" w:cs="Times New Roman"/>
                  <w:color w:val="212121"/>
                  <w:szCs w:val="21"/>
                  <w:shd w:val="clear" w:color="auto" w:fill="FFFFFF"/>
                </w:rPr>
                <w:delText>6.53%</w:delText>
              </w:r>
            </w:del>
          </w:p>
        </w:tc>
        <w:tc>
          <w:tcPr>
            <w:tcW w:w="2074" w:type="dxa"/>
          </w:tcPr>
          <w:p w14:paraId="1CCABA1B" w14:textId="7CB73473" w:rsidR="00D418AF" w:rsidRPr="00D418AF" w:rsidDel="00477B23" w:rsidRDefault="00D418AF" w:rsidP="00D418AF">
            <w:pPr>
              <w:rPr>
                <w:del w:id="345" w:author="Chen Zhaoxiong" w:date="2020-12-19T23:02:00Z"/>
                <w:rFonts w:ascii="Times New Roman" w:hAnsi="Times New Roman" w:cs="Times New Roman"/>
                <w:color w:val="212121"/>
                <w:szCs w:val="21"/>
                <w:shd w:val="clear" w:color="auto" w:fill="FFFFFF"/>
              </w:rPr>
            </w:pPr>
            <w:del w:id="346" w:author="Chen Zhaoxiong" w:date="2020-12-19T23:02:00Z">
              <w:r w:rsidRPr="00503886" w:rsidDel="00477B23">
                <w:rPr>
                  <w:rFonts w:ascii="Times New Roman" w:hAnsi="Times New Roman" w:cs="Times New Roman"/>
                  <w:color w:val="212121"/>
                  <w:szCs w:val="21"/>
                  <w:shd w:val="clear" w:color="auto" w:fill="FFFFFF"/>
                </w:rPr>
                <w:delText>0.314827</w:delText>
              </w:r>
            </w:del>
          </w:p>
        </w:tc>
        <w:tc>
          <w:tcPr>
            <w:tcW w:w="2074" w:type="dxa"/>
          </w:tcPr>
          <w:p w14:paraId="28526E22" w14:textId="085EB8DD" w:rsidR="00D418AF" w:rsidRPr="00D418AF" w:rsidDel="00477B23" w:rsidRDefault="00D418AF" w:rsidP="00D418AF">
            <w:pPr>
              <w:rPr>
                <w:del w:id="347" w:author="Chen Zhaoxiong" w:date="2020-12-19T23:02:00Z"/>
                <w:rFonts w:ascii="Times New Roman" w:hAnsi="Times New Roman" w:cs="Times New Roman"/>
                <w:color w:val="212121"/>
                <w:szCs w:val="21"/>
                <w:shd w:val="clear" w:color="auto" w:fill="FFFFFF"/>
              </w:rPr>
            </w:pPr>
            <w:del w:id="348" w:author="Chen Zhaoxiong" w:date="2020-12-19T23:02:00Z">
              <w:r w:rsidRPr="00503886" w:rsidDel="00477B23">
                <w:rPr>
                  <w:rFonts w:ascii="Times New Roman" w:hAnsi="Times New Roman" w:cs="Times New Roman"/>
                  <w:color w:val="212121"/>
                  <w:szCs w:val="21"/>
                  <w:shd w:val="clear" w:color="auto" w:fill="FFFFFF"/>
                </w:rPr>
                <w:delText>3.45%</w:delText>
              </w:r>
            </w:del>
          </w:p>
        </w:tc>
      </w:tr>
      <w:tr w:rsidR="00D418AF" w:rsidRPr="00442DED" w:rsidDel="00477B23" w14:paraId="05A2E440" w14:textId="1817E9B5" w:rsidTr="00442DED">
        <w:trPr>
          <w:del w:id="349" w:author="Chen Zhaoxiong" w:date="2020-12-19T23:02:00Z"/>
        </w:trPr>
        <w:tc>
          <w:tcPr>
            <w:tcW w:w="2074" w:type="dxa"/>
          </w:tcPr>
          <w:p w14:paraId="2ED58419" w14:textId="6E5CD29B" w:rsidR="00D418AF" w:rsidRPr="00D418AF" w:rsidDel="00477B23" w:rsidRDefault="00D418AF" w:rsidP="00D418AF">
            <w:pPr>
              <w:rPr>
                <w:del w:id="350" w:author="Chen Zhaoxiong" w:date="2020-12-19T23:02:00Z"/>
                <w:rFonts w:ascii="Times New Roman" w:hAnsi="Times New Roman" w:cs="Times New Roman"/>
                <w:color w:val="212121"/>
                <w:szCs w:val="21"/>
                <w:shd w:val="clear" w:color="auto" w:fill="FFFFFF"/>
              </w:rPr>
            </w:pPr>
            <w:del w:id="351" w:author="Chen Zhaoxiong" w:date="2020-12-19T23:02:00Z">
              <w:r w:rsidRPr="00503886" w:rsidDel="00477B23">
                <w:rPr>
                  <w:rFonts w:ascii="Times New Roman" w:hAnsi="Times New Roman" w:cs="Times New Roman"/>
                  <w:color w:val="212121"/>
                  <w:szCs w:val="21"/>
                  <w:shd w:val="clear" w:color="auto" w:fill="FFFFFF"/>
                </w:rPr>
                <w:delText>33</w:delText>
              </w:r>
            </w:del>
          </w:p>
        </w:tc>
        <w:tc>
          <w:tcPr>
            <w:tcW w:w="2074" w:type="dxa"/>
          </w:tcPr>
          <w:p w14:paraId="5039783D" w14:textId="3229DA46" w:rsidR="00D418AF" w:rsidRPr="00D418AF" w:rsidDel="00477B23" w:rsidRDefault="00D418AF" w:rsidP="00D418AF">
            <w:pPr>
              <w:rPr>
                <w:del w:id="352" w:author="Chen Zhaoxiong" w:date="2020-12-19T23:02:00Z"/>
                <w:rFonts w:ascii="Times New Roman" w:hAnsi="Times New Roman" w:cs="Times New Roman"/>
                <w:color w:val="212121"/>
                <w:szCs w:val="21"/>
                <w:shd w:val="clear" w:color="auto" w:fill="FFFFFF"/>
              </w:rPr>
            </w:pPr>
            <w:del w:id="353" w:author="Chen Zhaoxiong" w:date="2020-12-19T23:02:00Z">
              <w:r w:rsidRPr="00503886" w:rsidDel="00477B23">
                <w:rPr>
                  <w:rFonts w:ascii="Times New Roman" w:hAnsi="Times New Roman" w:cs="Times New Roman"/>
                  <w:color w:val="212121"/>
                  <w:szCs w:val="21"/>
                  <w:shd w:val="clear" w:color="auto" w:fill="FFFFFF"/>
                </w:rPr>
                <w:delText>6.73%</w:delText>
              </w:r>
            </w:del>
          </w:p>
        </w:tc>
        <w:tc>
          <w:tcPr>
            <w:tcW w:w="2074" w:type="dxa"/>
          </w:tcPr>
          <w:p w14:paraId="47C6AF1A" w14:textId="5707FC39" w:rsidR="00D418AF" w:rsidRPr="00D418AF" w:rsidDel="00477B23" w:rsidRDefault="00D418AF" w:rsidP="00D418AF">
            <w:pPr>
              <w:rPr>
                <w:del w:id="354" w:author="Chen Zhaoxiong" w:date="2020-12-19T23:02:00Z"/>
                <w:rFonts w:ascii="Times New Roman" w:hAnsi="Times New Roman" w:cs="Times New Roman"/>
                <w:color w:val="212121"/>
                <w:szCs w:val="21"/>
                <w:shd w:val="clear" w:color="auto" w:fill="FFFFFF"/>
              </w:rPr>
            </w:pPr>
            <w:del w:id="355" w:author="Chen Zhaoxiong" w:date="2020-12-19T23:02:00Z">
              <w:r w:rsidRPr="00503886" w:rsidDel="00477B23">
                <w:rPr>
                  <w:rFonts w:ascii="Times New Roman" w:hAnsi="Times New Roman" w:cs="Times New Roman"/>
                  <w:color w:val="212121"/>
                  <w:szCs w:val="21"/>
                  <w:shd w:val="clear" w:color="auto" w:fill="FFFFFF"/>
                </w:rPr>
                <w:delText>0.316595</w:delText>
              </w:r>
            </w:del>
          </w:p>
        </w:tc>
        <w:tc>
          <w:tcPr>
            <w:tcW w:w="2074" w:type="dxa"/>
          </w:tcPr>
          <w:p w14:paraId="2C384459" w14:textId="5D2CBB3D" w:rsidR="00D418AF" w:rsidRPr="00D418AF" w:rsidDel="00477B23" w:rsidRDefault="00D418AF" w:rsidP="00D418AF">
            <w:pPr>
              <w:rPr>
                <w:del w:id="356" w:author="Chen Zhaoxiong" w:date="2020-12-19T23:02:00Z"/>
                <w:rFonts w:ascii="Times New Roman" w:hAnsi="Times New Roman" w:cs="Times New Roman"/>
                <w:color w:val="212121"/>
                <w:szCs w:val="21"/>
                <w:shd w:val="clear" w:color="auto" w:fill="FFFFFF"/>
              </w:rPr>
            </w:pPr>
            <w:del w:id="357" w:author="Chen Zhaoxiong" w:date="2020-12-19T23:02:00Z">
              <w:r w:rsidRPr="00503886" w:rsidDel="00477B23">
                <w:rPr>
                  <w:rFonts w:ascii="Times New Roman" w:hAnsi="Times New Roman" w:cs="Times New Roman"/>
                  <w:color w:val="212121"/>
                  <w:szCs w:val="21"/>
                  <w:shd w:val="clear" w:color="auto" w:fill="FFFFFF"/>
                </w:rPr>
                <w:delText>3.40%</w:delText>
              </w:r>
            </w:del>
          </w:p>
        </w:tc>
      </w:tr>
      <w:tr w:rsidR="00D418AF" w:rsidRPr="00442DED" w:rsidDel="00477B23" w14:paraId="3F07C4A5" w14:textId="6BBDE8C1" w:rsidTr="00442DED">
        <w:trPr>
          <w:del w:id="358" w:author="Chen Zhaoxiong" w:date="2020-12-19T23:02:00Z"/>
        </w:trPr>
        <w:tc>
          <w:tcPr>
            <w:tcW w:w="2074" w:type="dxa"/>
          </w:tcPr>
          <w:p w14:paraId="551B1D87" w14:textId="497C6EAF" w:rsidR="00D418AF" w:rsidRPr="00D418AF" w:rsidDel="00477B23" w:rsidRDefault="00D418AF" w:rsidP="00D418AF">
            <w:pPr>
              <w:rPr>
                <w:del w:id="359" w:author="Chen Zhaoxiong" w:date="2020-12-19T23:02:00Z"/>
                <w:rFonts w:ascii="Times New Roman" w:hAnsi="Times New Roman" w:cs="Times New Roman"/>
                <w:color w:val="212121"/>
                <w:szCs w:val="21"/>
                <w:shd w:val="clear" w:color="auto" w:fill="FFFFFF"/>
              </w:rPr>
            </w:pPr>
            <w:del w:id="360" w:author="Chen Zhaoxiong" w:date="2020-12-19T23:02:00Z">
              <w:r w:rsidRPr="00503886" w:rsidDel="00477B23">
                <w:rPr>
                  <w:rFonts w:ascii="Times New Roman" w:hAnsi="Times New Roman" w:cs="Times New Roman"/>
                  <w:color w:val="212121"/>
                  <w:szCs w:val="21"/>
                  <w:shd w:val="clear" w:color="auto" w:fill="FFFFFF"/>
                </w:rPr>
                <w:delText>34</w:delText>
              </w:r>
            </w:del>
          </w:p>
        </w:tc>
        <w:tc>
          <w:tcPr>
            <w:tcW w:w="2074" w:type="dxa"/>
          </w:tcPr>
          <w:p w14:paraId="0C489951" w14:textId="6892C776" w:rsidR="00D418AF" w:rsidRPr="00D418AF" w:rsidDel="00477B23" w:rsidRDefault="00D418AF" w:rsidP="00D418AF">
            <w:pPr>
              <w:rPr>
                <w:del w:id="361" w:author="Chen Zhaoxiong" w:date="2020-12-19T23:02:00Z"/>
                <w:rFonts w:ascii="Times New Roman" w:hAnsi="Times New Roman" w:cs="Times New Roman"/>
                <w:color w:val="212121"/>
                <w:szCs w:val="21"/>
                <w:shd w:val="clear" w:color="auto" w:fill="FFFFFF"/>
              </w:rPr>
            </w:pPr>
            <w:del w:id="362" w:author="Chen Zhaoxiong" w:date="2020-12-19T23:02:00Z">
              <w:r w:rsidRPr="00503886" w:rsidDel="00477B23">
                <w:rPr>
                  <w:rFonts w:ascii="Times New Roman" w:hAnsi="Times New Roman" w:cs="Times New Roman"/>
                  <w:color w:val="212121"/>
                  <w:szCs w:val="21"/>
                  <w:shd w:val="clear" w:color="auto" w:fill="FFFFFF"/>
                </w:rPr>
                <w:delText>6.93%</w:delText>
              </w:r>
            </w:del>
          </w:p>
        </w:tc>
        <w:tc>
          <w:tcPr>
            <w:tcW w:w="2074" w:type="dxa"/>
          </w:tcPr>
          <w:p w14:paraId="582E60A9" w14:textId="70282672" w:rsidR="00D418AF" w:rsidRPr="00D418AF" w:rsidDel="00477B23" w:rsidRDefault="00D418AF" w:rsidP="00D418AF">
            <w:pPr>
              <w:rPr>
                <w:del w:id="363" w:author="Chen Zhaoxiong" w:date="2020-12-19T23:02:00Z"/>
                <w:rFonts w:ascii="Times New Roman" w:hAnsi="Times New Roman" w:cs="Times New Roman"/>
                <w:color w:val="212121"/>
                <w:szCs w:val="21"/>
                <w:shd w:val="clear" w:color="auto" w:fill="FFFFFF"/>
              </w:rPr>
            </w:pPr>
            <w:del w:id="364" w:author="Chen Zhaoxiong" w:date="2020-12-19T23:02:00Z">
              <w:r w:rsidRPr="00503886" w:rsidDel="00477B23">
                <w:rPr>
                  <w:rFonts w:ascii="Times New Roman" w:hAnsi="Times New Roman" w:cs="Times New Roman"/>
                  <w:color w:val="212121"/>
                  <w:szCs w:val="21"/>
                  <w:shd w:val="clear" w:color="auto" w:fill="FFFFFF"/>
                </w:rPr>
                <w:delText>0.318323</w:delText>
              </w:r>
            </w:del>
          </w:p>
        </w:tc>
        <w:tc>
          <w:tcPr>
            <w:tcW w:w="2074" w:type="dxa"/>
          </w:tcPr>
          <w:p w14:paraId="063F21FE" w14:textId="7A175251" w:rsidR="00D418AF" w:rsidRPr="00D418AF" w:rsidDel="00477B23" w:rsidRDefault="00D418AF" w:rsidP="00D418AF">
            <w:pPr>
              <w:rPr>
                <w:del w:id="365" w:author="Chen Zhaoxiong" w:date="2020-12-19T23:02:00Z"/>
                <w:rFonts w:ascii="Times New Roman" w:hAnsi="Times New Roman" w:cs="Times New Roman"/>
                <w:szCs w:val="21"/>
              </w:rPr>
            </w:pPr>
            <w:del w:id="366" w:author="Chen Zhaoxiong" w:date="2020-12-19T23:02:00Z">
              <w:r w:rsidRPr="00503886" w:rsidDel="00477B23">
                <w:rPr>
                  <w:rFonts w:ascii="Times New Roman" w:hAnsi="Times New Roman" w:cs="Times New Roman"/>
                  <w:color w:val="212121"/>
                  <w:szCs w:val="21"/>
                  <w:shd w:val="clear" w:color="auto" w:fill="FFFFFF"/>
                </w:rPr>
                <w:delText>3.30%</w:delText>
              </w:r>
            </w:del>
          </w:p>
        </w:tc>
      </w:tr>
    </w:tbl>
    <w:p w14:paraId="01C625F1" w14:textId="2D345E4E" w:rsidR="00D63DBF" w:rsidRPr="00D63DBF" w:rsidRDefault="00D63DBF" w:rsidP="006C0640">
      <w:pPr>
        <w:rPr>
          <w:rFonts w:ascii="Times New Roman" w:hAnsi="Times New Roman" w:cs="Times New Roman"/>
          <w:sz w:val="24"/>
          <w:szCs w:val="24"/>
        </w:rPr>
      </w:pPr>
    </w:p>
    <w:p w14:paraId="29AA49E5" w14:textId="11AC0BF1" w:rsidR="007F5283" w:rsidRPr="007F5283"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 xml:space="preserve">According to the experiment data, we chose </w:t>
      </w:r>
      <w:ins w:id="367" w:author="Chen Zhaoxiong" w:date="2020-12-19T17:12:00Z">
        <w:r w:rsidR="00D418AF" w:rsidRPr="00D418AF">
          <w:rPr>
            <w:rFonts w:ascii="Times New Roman" w:hAnsi="Times New Roman" w:cs="Times New Roman"/>
            <w:b/>
            <w:sz w:val="24"/>
            <w:szCs w:val="24"/>
          </w:rPr>
          <w:t>0.2942637391590416</w:t>
        </w:r>
      </w:ins>
      <w:del w:id="368" w:author="Chen Zhaoxiong" w:date="2020-12-19T17:12:00Z">
        <w:r w:rsidRPr="007F5283" w:rsidDel="00D418AF">
          <w:rPr>
            <w:rFonts w:ascii="Times New Roman" w:hAnsi="Times New Roman" w:cs="Times New Roman"/>
            <w:b/>
            <w:sz w:val="24"/>
            <w:szCs w:val="24"/>
            <w:highlight w:val="yellow"/>
          </w:rPr>
          <w:delText>0.289880</w:delText>
        </w:r>
      </w:del>
      <w:r w:rsidRPr="007F5283">
        <w:rPr>
          <w:rFonts w:ascii="Times New Roman" w:hAnsi="Times New Roman" w:cs="Times New Roman"/>
          <w:sz w:val="24"/>
          <w:szCs w:val="24"/>
        </w:rPr>
        <w:t xml:space="preserve"> as the threshold. </w:t>
      </w:r>
    </w:p>
    <w:p w14:paraId="04E1AAA4" w14:textId="77777777" w:rsidR="007F5283" w:rsidRPr="007F5283" w:rsidRDefault="007F5283" w:rsidP="007F5283">
      <w:pPr>
        <w:rPr>
          <w:rFonts w:ascii="Times New Roman" w:hAnsi="Times New Roman" w:cs="Times New Roman"/>
          <w:sz w:val="24"/>
          <w:szCs w:val="24"/>
        </w:rPr>
      </w:pPr>
    </w:p>
    <w:p w14:paraId="33D5654A" w14:textId="618D853C" w:rsidR="0030213B" w:rsidRDefault="007F5283" w:rsidP="007F5283">
      <w:pPr>
        <w:rPr>
          <w:ins w:id="369" w:author="Chen Zhaoxiong" w:date="2020-12-19T22:17:00Z"/>
          <w:rFonts w:ascii="Times New Roman" w:hAnsi="Times New Roman" w:cs="Times New Roman"/>
          <w:sz w:val="24"/>
          <w:szCs w:val="24"/>
        </w:rPr>
      </w:pPr>
      <w:r w:rsidRPr="007F5283">
        <w:rPr>
          <w:rFonts w:ascii="Times New Roman" w:hAnsi="Times New Roman" w:cs="Times New Roman"/>
          <w:sz w:val="24"/>
          <w:szCs w:val="24"/>
        </w:rPr>
        <w:t>After that, we could repair the BadNet1</w:t>
      </w:r>
      <w:ins w:id="370" w:author="Chen Zhaoxiong" w:date="2020-12-19T17:28:00Z">
        <w:r w:rsidR="0030213B">
          <w:rPr>
            <w:rFonts w:ascii="Times New Roman" w:hAnsi="Times New Roman" w:cs="Times New Roman"/>
            <w:sz w:val="24"/>
            <w:szCs w:val="24"/>
          </w:rPr>
          <w:t xml:space="preserve"> and call the repaired version G1</w:t>
        </w:r>
      </w:ins>
      <w:r w:rsidRPr="007F5283">
        <w:rPr>
          <w:rFonts w:ascii="Times New Roman" w:hAnsi="Times New Roman" w:cs="Times New Roman"/>
          <w:sz w:val="24"/>
          <w:szCs w:val="24"/>
        </w:rPr>
        <w:t xml:space="preserve">. An incoming input with the entropy </w:t>
      </w:r>
      <w:del w:id="371" w:author="Chen Zhaoxiong" w:date="2020-12-19T17:28:00Z">
        <w:r w:rsidRPr="007F5283" w:rsidDel="0030213B">
          <w:rPr>
            <w:rFonts w:ascii="Times New Roman" w:hAnsi="Times New Roman" w:cs="Times New Roman"/>
            <w:sz w:val="24"/>
            <w:szCs w:val="24"/>
          </w:rPr>
          <w:delText>result</w:delText>
        </w:r>
      </w:del>
      <w:ins w:id="372" w:author="Chen Zhaoxiong" w:date="2020-12-19T17:28:00Z">
        <w:r w:rsidR="0030213B" w:rsidRPr="007F5283">
          <w:rPr>
            <w:rFonts w:ascii="Times New Roman" w:hAnsi="Times New Roman" w:cs="Times New Roman"/>
            <w:sz w:val="24"/>
            <w:szCs w:val="24"/>
          </w:rPr>
          <w:t>results</w:t>
        </w:r>
      </w:ins>
      <w:r w:rsidRPr="007F5283">
        <w:rPr>
          <w:rFonts w:ascii="Times New Roman" w:hAnsi="Times New Roman" w:cs="Times New Roman"/>
          <w:sz w:val="24"/>
          <w:szCs w:val="24"/>
        </w:rPr>
        <w:t xml:space="preserve"> lower than the threshold would be judged as the backdoored input and the model would output class -1.</w:t>
      </w:r>
    </w:p>
    <w:p w14:paraId="0D3D2E8F" w14:textId="77777777" w:rsidR="002D3D13" w:rsidRDefault="002D3D13" w:rsidP="007F5283">
      <w:pPr>
        <w:rPr>
          <w:ins w:id="373" w:author="Chen Zhaoxiong" w:date="2020-12-19T17:27:00Z"/>
          <w:rFonts w:ascii="Times New Roman" w:hAnsi="Times New Roman" w:cs="Times New Roman"/>
          <w:sz w:val="24"/>
          <w:szCs w:val="24"/>
        </w:rPr>
      </w:pPr>
    </w:p>
    <w:p w14:paraId="4B236E0B" w14:textId="77777777" w:rsidR="0030213B" w:rsidRDefault="0030213B" w:rsidP="007F5283">
      <w:pPr>
        <w:rPr>
          <w:ins w:id="374" w:author="Chen Zhaoxiong" w:date="2020-12-19T17:29:00Z"/>
          <w:rFonts w:ascii="Times New Roman" w:hAnsi="Times New Roman" w:cs="Times New Roman"/>
          <w:sz w:val="24"/>
          <w:szCs w:val="24"/>
        </w:rPr>
      </w:pPr>
      <w:ins w:id="375" w:author="Chen Zhaoxiong" w:date="2020-12-19T17:27:00Z">
        <w:r>
          <w:rPr>
            <w:rFonts w:ascii="Times New Roman" w:hAnsi="Times New Roman" w:cs="Times New Roman"/>
            <w:sz w:val="24"/>
            <w:szCs w:val="24"/>
          </w:rPr>
          <w:t xml:space="preserve">To measure the </w:t>
        </w:r>
      </w:ins>
      <w:ins w:id="376" w:author="Chen Zhaoxiong" w:date="2020-12-19T17:28:00Z">
        <w:r>
          <w:rPr>
            <w:rFonts w:ascii="Times New Roman" w:hAnsi="Times New Roman" w:cs="Times New Roman"/>
            <w:sz w:val="24"/>
            <w:szCs w:val="24"/>
          </w:rPr>
          <w:t>performance of G1,</w:t>
        </w:r>
      </w:ins>
      <w:del w:id="377" w:author="Chen Zhaoxiong" w:date="2020-12-19T17:28:00Z">
        <w:r w:rsidR="007F5283" w:rsidRPr="007F5283" w:rsidDel="0030213B">
          <w:rPr>
            <w:rFonts w:ascii="Times New Roman" w:hAnsi="Times New Roman" w:cs="Times New Roman"/>
            <w:sz w:val="24"/>
            <w:szCs w:val="24"/>
          </w:rPr>
          <w:delText xml:space="preserve"> W</w:delText>
        </w:r>
      </w:del>
      <w:ins w:id="378" w:author="Chen Zhaoxiong" w:date="2020-12-19T17:28:00Z">
        <w:r>
          <w:rPr>
            <w:rFonts w:ascii="Times New Roman" w:hAnsi="Times New Roman" w:cs="Times New Roman"/>
            <w:sz w:val="24"/>
            <w:szCs w:val="24"/>
          </w:rPr>
          <w:t xml:space="preserve"> w</w:t>
        </w:r>
        <w:r w:rsidRPr="0030213B">
          <w:rPr>
            <w:rFonts w:ascii="Times New Roman" w:hAnsi="Times New Roman" w:cs="Times New Roman"/>
            <w:sz w:val="24"/>
            <w:szCs w:val="24"/>
          </w:rPr>
          <w:t>e used</w:t>
        </w:r>
        <w:r>
          <w:rPr>
            <w:rFonts w:ascii="Times New Roman" w:hAnsi="Times New Roman" w:cs="Times New Roman"/>
            <w:sz w:val="24"/>
            <w:szCs w:val="24"/>
          </w:rPr>
          <w:t xml:space="preserve"> 3</w:t>
        </w:r>
      </w:ins>
      <w:ins w:id="379" w:author="Chen Zhaoxiong" w:date="2020-12-19T17:29:00Z">
        <w:r>
          <w:rPr>
            <w:rFonts w:ascii="Times New Roman" w:hAnsi="Times New Roman" w:cs="Times New Roman"/>
            <w:sz w:val="24"/>
            <w:szCs w:val="24"/>
          </w:rPr>
          <w:t xml:space="preserve"> validation sets:</w:t>
        </w:r>
      </w:ins>
    </w:p>
    <w:p w14:paraId="34B2D456" w14:textId="183C913F" w:rsidR="0030213B" w:rsidRDefault="0030213B" w:rsidP="0030213B">
      <w:pPr>
        <w:pStyle w:val="a5"/>
        <w:numPr>
          <w:ilvl w:val="0"/>
          <w:numId w:val="1"/>
        </w:numPr>
        <w:ind w:firstLineChars="0"/>
        <w:rPr>
          <w:ins w:id="380" w:author="Chen Zhaoxiong" w:date="2020-12-19T17:29:00Z"/>
          <w:rFonts w:ascii="Times New Roman" w:hAnsi="Times New Roman" w:cs="Times New Roman"/>
          <w:sz w:val="24"/>
          <w:szCs w:val="24"/>
        </w:rPr>
      </w:pPr>
      <w:ins w:id="381" w:author="Chen Zhaoxiong" w:date="2020-12-19T17:28:00Z">
        <w:r w:rsidRPr="0030213B">
          <w:rPr>
            <w:rFonts w:ascii="Times New Roman" w:hAnsi="Times New Roman" w:cs="Times New Roman"/>
            <w:sz w:val="24"/>
            <w:szCs w:val="24"/>
            <w:rPrChange w:id="382" w:author="Chen Zhaoxiong" w:date="2020-12-19T17:29:00Z">
              <w:rPr/>
            </w:rPrChange>
          </w:rPr>
          <w:t>1000 samples from clean validation set and 1000 samples from poisoned data set.</w:t>
        </w:r>
      </w:ins>
      <w:ins w:id="383" w:author="Chen Zhaoxiong" w:date="2020-12-19T17:29:00Z">
        <w:r>
          <w:rPr>
            <w:rFonts w:ascii="Times New Roman" w:hAnsi="Times New Roman" w:cs="Times New Roman"/>
            <w:sz w:val="24"/>
            <w:szCs w:val="24"/>
          </w:rPr>
          <w:t xml:space="preserve"> </w:t>
        </w:r>
      </w:ins>
      <w:ins w:id="384" w:author="Chen Zhaoxiong" w:date="2020-12-19T17:28:00Z">
        <w:r w:rsidRPr="0030213B">
          <w:rPr>
            <w:rFonts w:ascii="Times New Roman" w:hAnsi="Times New Roman" w:cs="Times New Roman"/>
            <w:sz w:val="24"/>
            <w:szCs w:val="24"/>
            <w:rPrChange w:id="385" w:author="Chen Zhaoxiong" w:date="2020-12-19T17:29:00Z">
              <w:rPr/>
            </w:rPrChange>
          </w:rPr>
          <w:t>Label ground truth of all poisoned samples are set as -1</w:t>
        </w:r>
      </w:ins>
      <w:ins w:id="386" w:author="Chen Zhaoxiong" w:date="2020-12-19T17:51:00Z">
        <w:r w:rsidR="008A2C7F">
          <w:rPr>
            <w:rFonts w:ascii="Times New Roman" w:hAnsi="Times New Roman" w:cs="Times New Roman"/>
            <w:sz w:val="24"/>
            <w:szCs w:val="24"/>
          </w:rPr>
          <w:t>;</w:t>
        </w:r>
      </w:ins>
    </w:p>
    <w:p w14:paraId="2B9D116D" w14:textId="7813B695" w:rsidR="0030213B" w:rsidRDefault="0030213B" w:rsidP="0030213B">
      <w:pPr>
        <w:pStyle w:val="a5"/>
        <w:numPr>
          <w:ilvl w:val="0"/>
          <w:numId w:val="1"/>
        </w:numPr>
        <w:ind w:firstLineChars="0"/>
        <w:rPr>
          <w:ins w:id="387" w:author="Chen Zhaoxiong" w:date="2020-12-19T17:29:00Z"/>
          <w:rFonts w:ascii="Times New Roman" w:hAnsi="Times New Roman" w:cs="Times New Roman"/>
          <w:sz w:val="24"/>
          <w:szCs w:val="24"/>
        </w:rPr>
      </w:pPr>
      <w:ins w:id="388" w:author="Chen Zhaoxiong" w:date="2020-12-19T17:29:00Z">
        <w:r>
          <w:rPr>
            <w:rFonts w:ascii="Times New Roman" w:hAnsi="Times New Roman" w:cs="Times New Roman"/>
            <w:sz w:val="24"/>
            <w:szCs w:val="24"/>
          </w:rPr>
          <w:t>Entire clean validation set;</w:t>
        </w:r>
      </w:ins>
    </w:p>
    <w:p w14:paraId="6353C859" w14:textId="42645679" w:rsidR="004C2EDB" w:rsidRDefault="0030213B" w:rsidP="002D3D13">
      <w:pPr>
        <w:pStyle w:val="a5"/>
        <w:numPr>
          <w:ilvl w:val="0"/>
          <w:numId w:val="1"/>
        </w:numPr>
        <w:ind w:firstLineChars="0"/>
        <w:rPr>
          <w:ins w:id="389" w:author="Chen Zhaoxiong" w:date="2020-12-19T22:17:00Z"/>
          <w:rFonts w:ascii="Times New Roman" w:hAnsi="Times New Roman" w:cs="Times New Roman"/>
          <w:sz w:val="24"/>
          <w:szCs w:val="24"/>
        </w:rPr>
      </w:pPr>
      <w:ins w:id="390" w:author="Chen Zhaoxiong" w:date="2020-12-19T17:29:00Z">
        <w:r>
          <w:rPr>
            <w:rFonts w:ascii="Times New Roman" w:hAnsi="Times New Roman" w:cs="Times New Roman"/>
            <w:sz w:val="24"/>
            <w:szCs w:val="24"/>
          </w:rPr>
          <w:t>Entire sunglasses poisoned set</w:t>
        </w:r>
      </w:ins>
      <w:ins w:id="391" w:author="Chen Zhaoxiong" w:date="2020-12-19T17:51:00Z">
        <w:r w:rsidR="008A2C7F">
          <w:rPr>
            <w:rFonts w:ascii="Times New Roman" w:hAnsi="Times New Roman" w:cs="Times New Roman"/>
            <w:sz w:val="24"/>
            <w:szCs w:val="24"/>
          </w:rPr>
          <w:t>.</w:t>
        </w:r>
      </w:ins>
    </w:p>
    <w:p w14:paraId="1E563FCB" w14:textId="77777777" w:rsidR="002D3D13" w:rsidRPr="002D3D13" w:rsidRDefault="002D3D13">
      <w:pPr>
        <w:rPr>
          <w:ins w:id="392" w:author="Chen Zhaoxiong" w:date="2020-12-19T17:29:00Z"/>
          <w:rFonts w:ascii="Times New Roman" w:hAnsi="Times New Roman" w:cs="Times New Roman"/>
          <w:sz w:val="24"/>
          <w:szCs w:val="24"/>
          <w:rPrChange w:id="393" w:author="Chen Zhaoxiong" w:date="2020-12-19T22:17:00Z">
            <w:rPr>
              <w:ins w:id="394" w:author="Chen Zhaoxiong" w:date="2020-12-19T17:29:00Z"/>
            </w:rPr>
          </w:rPrChange>
        </w:rPr>
        <w:pPrChange w:id="395" w:author="Chen Zhaoxiong" w:date="2020-12-19T22:17:00Z">
          <w:pPr>
            <w:pStyle w:val="a5"/>
            <w:numPr>
              <w:numId w:val="1"/>
            </w:numPr>
            <w:ind w:left="360" w:firstLineChars="0" w:hanging="360"/>
          </w:pPr>
        </w:pPrChange>
      </w:pPr>
    </w:p>
    <w:p w14:paraId="605C14E4" w14:textId="1D03F51A" w:rsidR="007F5283" w:rsidRPr="0030213B" w:rsidRDefault="0030213B" w:rsidP="0030213B">
      <w:pPr>
        <w:rPr>
          <w:rFonts w:ascii="Times New Roman" w:hAnsi="Times New Roman" w:cs="Times New Roman"/>
          <w:sz w:val="24"/>
          <w:szCs w:val="24"/>
          <w:rPrChange w:id="396" w:author="Chen Zhaoxiong" w:date="2020-12-19T17:30:00Z">
            <w:rPr/>
          </w:rPrChange>
        </w:rPr>
      </w:pPr>
      <w:ins w:id="397" w:author="Chen Zhaoxiong" w:date="2020-12-19T17:30:00Z">
        <w:r>
          <w:rPr>
            <w:rFonts w:ascii="Times New Roman" w:hAnsi="Times New Roman" w:cs="Times New Roman"/>
            <w:sz w:val="24"/>
            <w:szCs w:val="24"/>
          </w:rPr>
          <w:t>For validation set 1</w:t>
        </w:r>
      </w:ins>
      <w:ins w:id="398" w:author="Chen Zhaoxiong" w:date="2020-12-19T17:31:00Z">
        <w:r>
          <w:rPr>
            <w:rFonts w:ascii="Times New Roman" w:hAnsi="Times New Roman" w:cs="Times New Roman"/>
            <w:sz w:val="24"/>
            <w:szCs w:val="24"/>
          </w:rPr>
          <w:t xml:space="preserve">, </w:t>
        </w:r>
      </w:ins>
      <w:ins w:id="399" w:author="Chen Zhaoxiong" w:date="2020-12-19T17:28:00Z">
        <w:r w:rsidRPr="0030213B">
          <w:rPr>
            <w:rFonts w:ascii="Times New Roman" w:hAnsi="Times New Roman" w:cs="Times New Roman"/>
            <w:sz w:val="24"/>
            <w:szCs w:val="24"/>
            <w:rPrChange w:id="400" w:author="Chen Zhaoxiong" w:date="2020-12-19T17:30:00Z">
              <w:rPr/>
            </w:rPrChange>
          </w:rPr>
          <w:t>w</w:t>
        </w:r>
      </w:ins>
      <w:r w:rsidR="007F5283" w:rsidRPr="0030213B">
        <w:rPr>
          <w:rFonts w:ascii="Times New Roman" w:hAnsi="Times New Roman" w:cs="Times New Roman"/>
          <w:sz w:val="24"/>
          <w:szCs w:val="24"/>
          <w:rPrChange w:id="401" w:author="Chen Zhaoxiong" w:date="2020-12-19T17:30:00Z">
            <w:rPr/>
          </w:rPrChange>
        </w:rPr>
        <w:t xml:space="preserve">e got an accuracy </w:t>
      </w:r>
      <w:r w:rsidR="007F5283" w:rsidRPr="00750D29">
        <w:rPr>
          <w:rFonts w:ascii="Times New Roman" w:hAnsi="Times New Roman" w:cs="Times New Roman"/>
          <w:sz w:val="24"/>
          <w:szCs w:val="24"/>
          <w:rPrChange w:id="402" w:author="Chen Zhaoxiong" w:date="2020-12-19T23:17:00Z">
            <w:rPr/>
          </w:rPrChange>
        </w:rPr>
        <w:t xml:space="preserve">of </w:t>
      </w:r>
      <w:r w:rsidR="007F5283" w:rsidRPr="00750D29">
        <w:rPr>
          <w:rFonts w:ascii="Times New Roman" w:hAnsi="Times New Roman" w:cs="Times New Roman"/>
          <w:sz w:val="24"/>
          <w:szCs w:val="24"/>
          <w:rPrChange w:id="403" w:author="Chen Zhaoxiong" w:date="2020-12-19T23:17:00Z">
            <w:rPr>
              <w:highlight w:val="yellow"/>
            </w:rPr>
          </w:rPrChange>
        </w:rPr>
        <w:t>9</w:t>
      </w:r>
      <w:ins w:id="404" w:author="Chen Zhaoxiong" w:date="2020-12-19T17:26:00Z">
        <w:r w:rsidRPr="00750D29">
          <w:rPr>
            <w:rFonts w:ascii="Times New Roman" w:hAnsi="Times New Roman" w:cs="Times New Roman"/>
            <w:sz w:val="24"/>
            <w:szCs w:val="24"/>
            <w:rPrChange w:id="405" w:author="Chen Zhaoxiong" w:date="2020-12-19T23:17:00Z">
              <w:rPr>
                <w:highlight w:val="yellow"/>
              </w:rPr>
            </w:rPrChange>
          </w:rPr>
          <w:t>4</w:t>
        </w:r>
      </w:ins>
      <w:del w:id="406" w:author="Chen Zhaoxiong" w:date="2020-12-19T17:26:00Z">
        <w:r w:rsidR="007F5283" w:rsidRPr="00750D29" w:rsidDel="0030213B">
          <w:rPr>
            <w:rFonts w:ascii="Times New Roman" w:hAnsi="Times New Roman" w:cs="Times New Roman"/>
            <w:sz w:val="24"/>
            <w:szCs w:val="24"/>
            <w:rPrChange w:id="407" w:author="Chen Zhaoxiong" w:date="2020-12-19T23:17:00Z">
              <w:rPr>
                <w:highlight w:val="yellow"/>
              </w:rPr>
            </w:rPrChange>
          </w:rPr>
          <w:delText>5</w:delText>
        </w:r>
      </w:del>
      <w:r w:rsidR="007F5283" w:rsidRPr="00750D29">
        <w:rPr>
          <w:rFonts w:ascii="Times New Roman" w:hAnsi="Times New Roman" w:cs="Times New Roman"/>
          <w:sz w:val="24"/>
          <w:szCs w:val="24"/>
          <w:rPrChange w:id="408" w:author="Chen Zhaoxiong" w:date="2020-12-19T23:17:00Z">
            <w:rPr>
              <w:highlight w:val="yellow"/>
            </w:rPr>
          </w:rPrChange>
        </w:rPr>
        <w:t>.</w:t>
      </w:r>
      <w:ins w:id="409" w:author="Chen Zhaoxiong" w:date="2020-12-19T17:26:00Z">
        <w:r w:rsidRPr="00750D29">
          <w:rPr>
            <w:rFonts w:ascii="Times New Roman" w:hAnsi="Times New Roman" w:cs="Times New Roman"/>
            <w:sz w:val="24"/>
            <w:szCs w:val="24"/>
            <w:rPrChange w:id="410" w:author="Chen Zhaoxiong" w:date="2020-12-19T23:17:00Z">
              <w:rPr>
                <w:highlight w:val="yellow"/>
              </w:rPr>
            </w:rPrChange>
          </w:rPr>
          <w:t>75</w:t>
        </w:r>
      </w:ins>
      <w:del w:id="411" w:author="Chen Zhaoxiong" w:date="2020-12-19T17:26:00Z">
        <w:r w:rsidR="007F5283" w:rsidRPr="00750D29" w:rsidDel="0030213B">
          <w:rPr>
            <w:rFonts w:ascii="Times New Roman" w:hAnsi="Times New Roman" w:cs="Times New Roman"/>
            <w:sz w:val="24"/>
            <w:szCs w:val="24"/>
            <w:rPrChange w:id="412" w:author="Chen Zhaoxiong" w:date="2020-12-19T23:17:00Z">
              <w:rPr>
                <w:highlight w:val="yellow"/>
              </w:rPr>
            </w:rPrChange>
          </w:rPr>
          <w:delText>15</w:delText>
        </w:r>
      </w:del>
      <w:r w:rsidR="007F5283" w:rsidRPr="00750D29">
        <w:rPr>
          <w:rFonts w:ascii="Times New Roman" w:hAnsi="Times New Roman" w:cs="Times New Roman"/>
          <w:sz w:val="24"/>
          <w:szCs w:val="24"/>
          <w:rPrChange w:id="413" w:author="Chen Zhaoxiong" w:date="2020-12-19T23:17:00Z">
            <w:rPr>
              <w:highlight w:val="yellow"/>
            </w:rPr>
          </w:rPrChange>
        </w:rPr>
        <w:t>%</w:t>
      </w:r>
      <w:del w:id="414" w:author="Chen Zhaoxiong" w:date="2020-12-19T17:31:00Z">
        <w:r w:rsidR="007F5283" w:rsidRPr="00750D29" w:rsidDel="0030213B">
          <w:rPr>
            <w:rFonts w:ascii="Times New Roman" w:hAnsi="Times New Roman" w:cs="Times New Roman"/>
            <w:sz w:val="24"/>
            <w:szCs w:val="24"/>
            <w:rPrChange w:id="415" w:author="Chen Zhaoxiong" w:date="2020-12-19T23:17:00Z">
              <w:rPr/>
            </w:rPrChange>
          </w:rPr>
          <w:delText xml:space="preserve"> when implementing the repaired BadNet1</w:delText>
        </w:r>
      </w:del>
      <w:r w:rsidR="007F5283" w:rsidRPr="00750D29">
        <w:rPr>
          <w:rFonts w:ascii="Times New Roman" w:hAnsi="Times New Roman" w:cs="Times New Roman"/>
          <w:sz w:val="24"/>
          <w:szCs w:val="24"/>
          <w:rPrChange w:id="416" w:author="Chen Zhaoxiong" w:date="2020-12-19T23:17:00Z">
            <w:rPr/>
          </w:rPrChange>
        </w:rPr>
        <w:t xml:space="preserve">. </w:t>
      </w:r>
      <w:ins w:id="417" w:author="Chen Zhaoxiong" w:date="2020-12-19T17:31:00Z">
        <w:r w:rsidRPr="00750D29">
          <w:rPr>
            <w:rFonts w:ascii="Times New Roman" w:hAnsi="Times New Roman" w:cs="Times New Roman"/>
            <w:sz w:val="24"/>
            <w:szCs w:val="24"/>
          </w:rPr>
          <w:t>Fo</w:t>
        </w:r>
        <w:r>
          <w:rPr>
            <w:rFonts w:ascii="Times New Roman" w:hAnsi="Times New Roman" w:cs="Times New Roman"/>
            <w:sz w:val="24"/>
            <w:szCs w:val="24"/>
          </w:rPr>
          <w:t>r validation set 2</w:t>
        </w:r>
        <w:r w:rsidR="00265FB1">
          <w:rPr>
            <w:rFonts w:ascii="Times New Roman" w:hAnsi="Times New Roman" w:cs="Times New Roman"/>
            <w:sz w:val="24"/>
            <w:szCs w:val="24"/>
          </w:rPr>
          <w:t>, we got an accuracy of 91.64%. For validation set 3, we got an accuracy of 3.6%</w:t>
        </w:r>
      </w:ins>
      <w:ins w:id="418" w:author="Chen Zhaoxiong" w:date="2020-12-19T17:34:00Z">
        <w:r w:rsidR="0073565E">
          <w:rPr>
            <w:rFonts w:ascii="Times New Roman" w:hAnsi="Times New Roman" w:cs="Times New Roman"/>
            <w:sz w:val="24"/>
            <w:szCs w:val="24"/>
          </w:rPr>
          <w:t>. The result</w:t>
        </w:r>
      </w:ins>
      <w:ins w:id="419" w:author="Chen Zhaoxiong" w:date="2020-12-19T17:32:00Z">
        <w:r w:rsidR="00265FB1">
          <w:rPr>
            <w:rFonts w:ascii="Times New Roman" w:hAnsi="Times New Roman" w:cs="Times New Roman"/>
            <w:sz w:val="24"/>
            <w:szCs w:val="24"/>
          </w:rPr>
          <w:t xml:space="preserve"> </w:t>
        </w:r>
      </w:ins>
      <w:ins w:id="420" w:author="Chen Zhaoxiong" w:date="2020-12-19T17:33:00Z">
        <w:r w:rsidR="00265FB1">
          <w:rPr>
            <w:rFonts w:ascii="Times New Roman" w:hAnsi="Times New Roman" w:cs="Times New Roman" w:hint="eastAsia"/>
            <w:sz w:val="24"/>
            <w:szCs w:val="24"/>
          </w:rPr>
          <w:t>matches</w:t>
        </w:r>
        <w:r w:rsidR="00265FB1">
          <w:rPr>
            <w:rFonts w:ascii="Times New Roman" w:hAnsi="Times New Roman" w:cs="Times New Roman"/>
            <w:sz w:val="24"/>
            <w:szCs w:val="24"/>
          </w:rPr>
          <w:t xml:space="preserve"> what we expected: a low prediction accuracy on backdoored samples</w:t>
        </w:r>
        <w:r w:rsidR="000E0D22">
          <w:rPr>
            <w:rFonts w:ascii="Times New Roman" w:hAnsi="Times New Roman" w:cs="Times New Roman"/>
            <w:sz w:val="24"/>
            <w:szCs w:val="24"/>
          </w:rPr>
          <w:t>, while a high prediction accuracy on clean samples</w:t>
        </w:r>
        <w:r w:rsidR="00265FB1">
          <w:rPr>
            <w:rFonts w:ascii="Times New Roman" w:hAnsi="Times New Roman" w:cs="Times New Roman"/>
            <w:sz w:val="24"/>
            <w:szCs w:val="24"/>
          </w:rPr>
          <w:t>.</w:t>
        </w:r>
      </w:ins>
      <w:ins w:id="421" w:author="Chen Zhaoxiong" w:date="2020-12-19T17:34:00Z">
        <w:r w:rsidR="00A3603E">
          <w:rPr>
            <w:rFonts w:ascii="Times New Roman" w:hAnsi="Times New Roman" w:cs="Times New Roman"/>
            <w:sz w:val="24"/>
            <w:szCs w:val="24"/>
          </w:rPr>
          <w:t xml:space="preserve"> Therefore, </w:t>
        </w:r>
      </w:ins>
      <w:del w:id="422" w:author="Chen Zhaoxiong" w:date="2020-12-19T17:34:00Z">
        <w:r w:rsidR="007F5283" w:rsidRPr="0030213B" w:rsidDel="00A3603E">
          <w:rPr>
            <w:rFonts w:ascii="Times New Roman" w:hAnsi="Times New Roman" w:cs="Times New Roman"/>
            <w:sz w:val="24"/>
            <w:szCs w:val="24"/>
            <w:rPrChange w:id="423" w:author="Chen Zhaoxiong" w:date="2020-12-19T17:30:00Z">
              <w:rPr/>
            </w:rPrChange>
          </w:rPr>
          <w:delText>W</w:delText>
        </w:r>
      </w:del>
      <w:ins w:id="424" w:author="Chen Zhaoxiong" w:date="2020-12-19T17:34:00Z">
        <w:r w:rsidR="00A3603E">
          <w:rPr>
            <w:rFonts w:ascii="Times New Roman" w:hAnsi="Times New Roman" w:cs="Times New Roman"/>
            <w:sz w:val="24"/>
            <w:szCs w:val="24"/>
          </w:rPr>
          <w:t>w</w:t>
        </w:r>
      </w:ins>
      <w:r w:rsidR="007F5283" w:rsidRPr="0030213B">
        <w:rPr>
          <w:rFonts w:ascii="Times New Roman" w:hAnsi="Times New Roman" w:cs="Times New Roman"/>
          <w:sz w:val="24"/>
          <w:szCs w:val="24"/>
          <w:rPrChange w:id="425" w:author="Chen Zhaoxiong" w:date="2020-12-19T17:30:00Z">
            <w:rPr/>
          </w:rPrChange>
        </w:rPr>
        <w:t>e can see the method STRIP works well on BadNet1</w:t>
      </w:r>
      <w:ins w:id="426" w:author="Chen Zhaoxiong" w:date="2020-12-19T17:30:00Z">
        <w:r>
          <w:rPr>
            <w:rFonts w:ascii="Times New Roman" w:hAnsi="Times New Roman" w:cs="Times New Roman"/>
            <w:sz w:val="24"/>
            <w:szCs w:val="24"/>
          </w:rPr>
          <w:t xml:space="preserve"> </w:t>
        </w:r>
      </w:ins>
      <w:r w:rsidR="007F5283" w:rsidRPr="0030213B">
        <w:rPr>
          <w:rFonts w:ascii="Times New Roman" w:hAnsi="Times New Roman" w:cs="Times New Roman"/>
          <w:sz w:val="24"/>
          <w:szCs w:val="24"/>
          <w:rPrChange w:id="427" w:author="Chen Zhaoxiong" w:date="2020-12-19T17:30:00Z">
            <w:rPr/>
          </w:rPrChange>
        </w:rPr>
        <w:t>and we get a good “repaired” net.</w:t>
      </w:r>
    </w:p>
    <w:p w14:paraId="479A5B53" w14:textId="017A8198" w:rsidR="00775564" w:rsidRDefault="00775564">
      <w:pPr>
        <w:widowControl/>
        <w:jc w:val="left"/>
        <w:rPr>
          <w:ins w:id="428" w:author="Chen Zhaoxiong" w:date="2020-12-19T22:39:00Z"/>
          <w:rFonts w:ascii="Times New Roman" w:hAnsi="Times New Roman" w:cs="Times New Roman"/>
          <w:sz w:val="24"/>
          <w:szCs w:val="24"/>
        </w:rPr>
      </w:pPr>
      <w:ins w:id="429" w:author="Chen Zhaoxiong" w:date="2020-12-19T22:39:00Z">
        <w:r>
          <w:rPr>
            <w:rFonts w:ascii="Times New Roman" w:hAnsi="Times New Roman" w:cs="Times New Roman"/>
            <w:sz w:val="24"/>
            <w:szCs w:val="24"/>
          </w:rPr>
          <w:br w:type="page"/>
        </w:r>
      </w:ins>
    </w:p>
    <w:p w14:paraId="67B3A03A" w14:textId="55CC385C" w:rsidR="00503886" w:rsidRPr="0030213B" w:rsidRDefault="00743F07">
      <w:pPr>
        <w:pStyle w:val="3"/>
        <w:pPrChange w:id="430" w:author="Chen Zhaoxiong" w:date="2020-12-19T22:31:00Z">
          <w:pPr/>
        </w:pPrChange>
      </w:pPr>
      <w:ins w:id="431" w:author="Chen Zhaoxiong" w:date="2020-12-19T19:44:00Z">
        <w:r>
          <w:lastRenderedPageBreak/>
          <w:t xml:space="preserve">Repairing Anonymous Poisoned </w:t>
        </w:r>
        <w:proofErr w:type="spellStart"/>
        <w:r>
          <w:t>BadNet</w:t>
        </w:r>
        <w:proofErr w:type="spellEnd"/>
        <w:r>
          <w:t xml:space="preserve"> (B2)</w:t>
        </w:r>
      </w:ins>
    </w:p>
    <w:p w14:paraId="07AE5998" w14:textId="77777777" w:rsidR="00A67157" w:rsidRDefault="007F5283" w:rsidP="007F5283">
      <w:pPr>
        <w:rPr>
          <w:rFonts w:ascii="Times New Roman" w:hAnsi="Times New Roman" w:cs="Times New Roman"/>
          <w:sz w:val="24"/>
          <w:szCs w:val="24"/>
        </w:rPr>
      </w:pPr>
      <w:r w:rsidRPr="007F5283">
        <w:rPr>
          <w:rFonts w:ascii="Times New Roman" w:hAnsi="Times New Roman" w:cs="Times New Roman"/>
          <w:sz w:val="24"/>
          <w:szCs w:val="24"/>
        </w:rPr>
        <w:t>In terms of the BadNet2, we process</w:t>
      </w:r>
      <w:r w:rsidR="00965375">
        <w:rPr>
          <w:rFonts w:ascii="Times New Roman" w:hAnsi="Times New Roman" w:cs="Times New Roman"/>
          <w:sz w:val="24"/>
          <w:szCs w:val="24"/>
        </w:rPr>
        <w:t>ed</w:t>
      </w:r>
      <w:r w:rsidRPr="007F5283">
        <w:rPr>
          <w:rFonts w:ascii="Times New Roman" w:hAnsi="Times New Roman" w:cs="Times New Roman"/>
          <w:sz w:val="24"/>
          <w:szCs w:val="24"/>
        </w:rPr>
        <w:t xml:space="preserve"> the inputs in the validation datasets as the previous perturbation steps and draw the entropy distribution of the clean inputs as the figure below.</w:t>
      </w:r>
    </w:p>
    <w:p w14:paraId="46AFD8E9" w14:textId="77777777" w:rsidR="00A67157" w:rsidRDefault="00194D3A" w:rsidP="00E27030">
      <w:pPr>
        <w:jc w:val="center"/>
        <w:rPr>
          <w:rFonts w:ascii="Times New Roman" w:hAnsi="Times New Roman" w:cs="Times New Roman"/>
          <w:sz w:val="24"/>
          <w:szCs w:val="24"/>
        </w:rPr>
      </w:pPr>
      <w:r>
        <w:rPr>
          <w:noProof/>
        </w:rPr>
        <w:drawing>
          <wp:inline distT="0" distB="0" distL="0" distR="0" wp14:anchorId="011E6CAD" wp14:editId="29586263">
            <wp:extent cx="2520000" cy="198443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0000" cy="1984439"/>
                    </a:xfrm>
                    <a:prstGeom prst="rect">
                      <a:avLst/>
                    </a:prstGeom>
                  </pic:spPr>
                </pic:pic>
              </a:graphicData>
            </a:graphic>
          </wp:inline>
        </w:drawing>
      </w:r>
    </w:p>
    <w:p w14:paraId="6321416D" w14:textId="703716FB" w:rsidR="00194D3A" w:rsidRPr="00194D3A" w:rsidRDefault="00194D3A">
      <w:pPr>
        <w:jc w:val="center"/>
        <w:rPr>
          <w:rFonts w:ascii="Times New Roman" w:hAnsi="Times New Roman" w:cs="Times New Roman"/>
          <w:sz w:val="18"/>
          <w:szCs w:val="18"/>
        </w:rPr>
        <w:pPrChange w:id="432" w:author="Chen Zhaoxiong" w:date="2020-12-19T23:06:00Z">
          <w:pPr>
            <w:ind w:firstLineChars="1400" w:firstLine="2520"/>
          </w:pPr>
        </w:pPrChange>
      </w:pPr>
      <w:r>
        <w:rPr>
          <w:rFonts w:ascii="Times New Roman" w:hAnsi="Times New Roman" w:cs="Times New Roman" w:hint="eastAsia"/>
          <w:sz w:val="18"/>
          <w:szCs w:val="18"/>
        </w:rPr>
        <w:t>F</w:t>
      </w:r>
      <w:r>
        <w:rPr>
          <w:rFonts w:ascii="Times New Roman" w:hAnsi="Times New Roman" w:cs="Times New Roman"/>
          <w:sz w:val="18"/>
          <w:szCs w:val="18"/>
        </w:rPr>
        <w:t xml:space="preserve">igure </w:t>
      </w:r>
      <w:r w:rsidR="00150D8C">
        <w:rPr>
          <w:rFonts w:ascii="Times New Roman" w:hAnsi="Times New Roman" w:cs="Times New Roman"/>
          <w:sz w:val="18"/>
          <w:szCs w:val="18"/>
        </w:rPr>
        <w:t>4</w:t>
      </w:r>
      <w:r>
        <w:rPr>
          <w:rFonts w:ascii="Times New Roman" w:hAnsi="Times New Roman" w:cs="Times New Roman"/>
          <w:sz w:val="18"/>
          <w:szCs w:val="18"/>
        </w:rPr>
        <w:t>. Normalize benign entropy distribution</w:t>
      </w:r>
    </w:p>
    <w:p w14:paraId="0DD7EA30" w14:textId="77777777" w:rsidR="00A67157" w:rsidRDefault="00A67157" w:rsidP="006C0640">
      <w:pPr>
        <w:rPr>
          <w:rFonts w:ascii="Times New Roman" w:hAnsi="Times New Roman" w:cs="Times New Roman"/>
          <w:sz w:val="24"/>
          <w:szCs w:val="24"/>
        </w:rPr>
      </w:pPr>
    </w:p>
    <w:p w14:paraId="2F3FE305" w14:textId="7E47D305" w:rsidR="00CD1B08" w:rsidRDefault="006C5409" w:rsidP="007776CE">
      <w:pPr>
        <w:rPr>
          <w:ins w:id="433" w:author="Chen Zhaoxiong" w:date="2020-12-19T22:32:00Z"/>
          <w:rFonts w:ascii="Times New Roman" w:hAnsi="Times New Roman" w:cs="Times New Roman"/>
          <w:sz w:val="24"/>
          <w:szCs w:val="24"/>
        </w:rPr>
      </w:pPr>
      <w:bookmarkStart w:id="434" w:name="OLE_LINK9"/>
      <w:bookmarkStart w:id="435" w:name="OLE_LINK10"/>
      <w:bookmarkStart w:id="436" w:name="OLE_LINK11"/>
      <w:bookmarkStart w:id="437" w:name="OLE_LINK12"/>
      <w:r w:rsidRPr="006C5409">
        <w:rPr>
          <w:rFonts w:ascii="Times New Roman" w:hAnsi="Times New Roman" w:cs="Times New Roman"/>
          <w:sz w:val="24"/>
          <w:szCs w:val="24"/>
        </w:rPr>
        <w:t xml:space="preserve">Since the entropy distribution is similar to the distribution </w:t>
      </w:r>
      <w:r w:rsidR="007F5283">
        <w:rPr>
          <w:rFonts w:ascii="Times New Roman" w:hAnsi="Times New Roman" w:cs="Times New Roman"/>
          <w:sz w:val="24"/>
          <w:szCs w:val="24"/>
        </w:rPr>
        <w:t>in</w:t>
      </w:r>
      <w:r>
        <w:rPr>
          <w:rFonts w:ascii="Times New Roman" w:hAnsi="Times New Roman" w:cs="Times New Roman"/>
          <w:sz w:val="24"/>
          <w:szCs w:val="24"/>
        </w:rPr>
        <w:t xml:space="preserve"> </w:t>
      </w:r>
      <w:r w:rsidR="00150D8C">
        <w:rPr>
          <w:rFonts w:ascii="Times New Roman" w:hAnsi="Times New Roman" w:cs="Times New Roman"/>
          <w:sz w:val="24"/>
          <w:szCs w:val="24"/>
        </w:rPr>
        <w:t>F</w:t>
      </w:r>
      <w:r>
        <w:rPr>
          <w:rFonts w:ascii="Times New Roman" w:hAnsi="Times New Roman" w:cs="Times New Roman"/>
          <w:sz w:val="24"/>
          <w:szCs w:val="24"/>
        </w:rPr>
        <w:t>igure</w:t>
      </w:r>
      <w:r w:rsidR="007F5283">
        <w:rPr>
          <w:rFonts w:ascii="Times New Roman" w:hAnsi="Times New Roman" w:cs="Times New Roman"/>
          <w:sz w:val="24"/>
          <w:szCs w:val="24"/>
        </w:rPr>
        <w:t xml:space="preserve"> </w:t>
      </w:r>
      <w:r w:rsidR="00150D8C">
        <w:rPr>
          <w:rFonts w:ascii="Times New Roman" w:hAnsi="Times New Roman" w:cs="Times New Roman"/>
          <w:sz w:val="24"/>
          <w:szCs w:val="24"/>
        </w:rPr>
        <w:t>2</w:t>
      </w:r>
      <w:r w:rsidRPr="006C5409">
        <w:rPr>
          <w:rFonts w:ascii="Times New Roman" w:hAnsi="Times New Roman" w:cs="Times New Roman"/>
          <w:sz w:val="24"/>
          <w:szCs w:val="24"/>
        </w:rPr>
        <w:t>,</w:t>
      </w:r>
      <w:ins w:id="438" w:author="Chen Zhaoxiong" w:date="2020-12-19T17:34:00Z">
        <w:r w:rsidR="003E22AE">
          <w:rPr>
            <w:rFonts w:ascii="Times New Roman" w:hAnsi="Times New Roman" w:cs="Times New Roman"/>
            <w:sz w:val="24"/>
            <w:szCs w:val="24"/>
          </w:rPr>
          <w:t xml:space="preserve"> and </w:t>
        </w:r>
      </w:ins>
      <w:ins w:id="439" w:author="Chen Zhaoxiong" w:date="2020-12-19T17:39:00Z">
        <w:r w:rsidR="00F33572">
          <w:rPr>
            <w:rFonts w:ascii="Times New Roman" w:hAnsi="Times New Roman" w:cs="Times New Roman"/>
            <w:sz w:val="24"/>
            <w:szCs w:val="24"/>
          </w:rPr>
          <w:t xml:space="preserve">given that </w:t>
        </w:r>
      </w:ins>
      <w:ins w:id="440" w:author="Chen Zhaoxiong" w:date="2020-12-19T17:34:00Z">
        <w:r w:rsidR="003E22AE">
          <w:rPr>
            <w:rFonts w:ascii="Times New Roman" w:hAnsi="Times New Roman" w:cs="Times New Roman"/>
            <w:sz w:val="24"/>
            <w:szCs w:val="24"/>
          </w:rPr>
          <w:t>there is only one b</w:t>
        </w:r>
      </w:ins>
      <w:ins w:id="441" w:author="Chen Zhaoxiong" w:date="2020-12-19T17:35:00Z">
        <w:r w:rsidR="003E22AE">
          <w:rPr>
            <w:rFonts w:ascii="Times New Roman" w:hAnsi="Times New Roman" w:cs="Times New Roman"/>
            <w:sz w:val="24"/>
            <w:szCs w:val="24"/>
          </w:rPr>
          <w:t>ackdoor target</w:t>
        </w:r>
      </w:ins>
      <w:ins w:id="442" w:author="Chen Zhaoxiong" w:date="2020-12-19T17:39:00Z">
        <w:r w:rsidR="00F33572">
          <w:rPr>
            <w:rFonts w:ascii="Times New Roman" w:hAnsi="Times New Roman" w:cs="Times New Roman"/>
            <w:sz w:val="24"/>
            <w:szCs w:val="24"/>
          </w:rPr>
          <w:t xml:space="preserve"> output</w:t>
        </w:r>
      </w:ins>
      <w:ins w:id="443" w:author="Chen Zhaoxiong" w:date="2020-12-19T17:35:00Z">
        <w:r w:rsidR="003E22AE">
          <w:rPr>
            <w:rFonts w:ascii="Times New Roman" w:hAnsi="Times New Roman" w:cs="Times New Roman"/>
            <w:sz w:val="24"/>
            <w:szCs w:val="24"/>
          </w:rPr>
          <w:t xml:space="preserve">, </w:t>
        </w:r>
      </w:ins>
      <w:del w:id="444" w:author="Chen Zhaoxiong" w:date="2020-12-19T17:34:00Z">
        <w:r w:rsidRPr="006C5409" w:rsidDel="003E22AE">
          <w:rPr>
            <w:rFonts w:ascii="Times New Roman" w:hAnsi="Times New Roman" w:cs="Times New Roman"/>
            <w:sz w:val="24"/>
            <w:szCs w:val="24"/>
          </w:rPr>
          <w:delText xml:space="preserve"> </w:delText>
        </w:r>
      </w:del>
      <w:r w:rsidRPr="006C5409">
        <w:rPr>
          <w:rFonts w:ascii="Times New Roman" w:hAnsi="Times New Roman" w:cs="Times New Roman"/>
          <w:sz w:val="24"/>
          <w:szCs w:val="24"/>
        </w:rPr>
        <w:t xml:space="preserve">we could </w:t>
      </w:r>
      <w:ins w:id="445" w:author="Chen Zhaoxiong" w:date="2020-12-19T17:38:00Z">
        <w:r w:rsidR="00F33572">
          <w:rPr>
            <w:rFonts w:ascii="Times New Roman" w:hAnsi="Times New Roman" w:cs="Times New Roman"/>
            <w:sz w:val="24"/>
            <w:szCs w:val="24"/>
          </w:rPr>
          <w:t xml:space="preserve">expect that the </w:t>
        </w:r>
      </w:ins>
      <w:ins w:id="446" w:author="Chen Zhaoxiong" w:date="2020-12-19T17:39:00Z">
        <w:r w:rsidR="00F33572">
          <w:rPr>
            <w:rFonts w:ascii="Times New Roman" w:hAnsi="Times New Roman" w:cs="Times New Roman"/>
            <w:sz w:val="24"/>
            <w:szCs w:val="24"/>
          </w:rPr>
          <w:t xml:space="preserve">entropy distribution of perturbed poisoned samples could be similar to </w:t>
        </w:r>
      </w:ins>
      <w:ins w:id="447" w:author="Chen Zhaoxiong" w:date="2020-12-19T17:40:00Z">
        <w:r w:rsidR="00F33572">
          <w:rPr>
            <w:rFonts w:ascii="Times New Roman" w:hAnsi="Times New Roman" w:cs="Times New Roman"/>
            <w:sz w:val="24"/>
            <w:szCs w:val="24"/>
          </w:rPr>
          <w:t xml:space="preserve">that of sunglasses poisoned samples. This means that we may </w:t>
        </w:r>
      </w:ins>
      <w:r w:rsidRPr="006C5409">
        <w:rPr>
          <w:rFonts w:ascii="Times New Roman" w:hAnsi="Times New Roman" w:cs="Times New Roman"/>
          <w:sz w:val="24"/>
          <w:szCs w:val="24"/>
        </w:rPr>
        <w:t xml:space="preserve">keep using the </w:t>
      </w:r>
      <w:r w:rsidR="007F6913">
        <w:rPr>
          <w:rFonts w:ascii="Times New Roman" w:hAnsi="Times New Roman" w:cs="Times New Roman"/>
          <w:sz w:val="24"/>
          <w:szCs w:val="24"/>
        </w:rPr>
        <w:t xml:space="preserve">same threshold value </w:t>
      </w:r>
      <w:r w:rsidR="00EC3106">
        <w:rPr>
          <w:rFonts w:ascii="Times New Roman" w:hAnsi="Times New Roman" w:cs="Times New Roman"/>
          <w:sz w:val="24"/>
          <w:szCs w:val="24"/>
        </w:rPr>
        <w:t>as</w:t>
      </w:r>
      <w:r w:rsidR="007F6913">
        <w:rPr>
          <w:rFonts w:ascii="Times New Roman" w:hAnsi="Times New Roman" w:cs="Times New Roman"/>
          <w:sz w:val="24"/>
          <w:szCs w:val="24"/>
        </w:rPr>
        <w:t xml:space="preserve"> we </w:t>
      </w:r>
      <w:del w:id="448" w:author="Chen Zhaoxiong" w:date="2020-12-19T22:33:00Z">
        <w:r w:rsidR="007F6913" w:rsidDel="002A1453">
          <w:rPr>
            <w:rFonts w:ascii="Times New Roman" w:hAnsi="Times New Roman" w:cs="Times New Roman"/>
            <w:sz w:val="24"/>
            <w:szCs w:val="24"/>
          </w:rPr>
          <w:delText>process</w:delText>
        </w:r>
        <w:r w:rsidR="00EC3106" w:rsidDel="002A1453">
          <w:rPr>
            <w:rFonts w:ascii="Times New Roman" w:hAnsi="Times New Roman" w:cs="Times New Roman"/>
            <w:sz w:val="24"/>
            <w:szCs w:val="24"/>
          </w:rPr>
          <w:delText>ed</w:delText>
        </w:r>
        <w:r w:rsidR="007F6913" w:rsidDel="002A1453">
          <w:rPr>
            <w:rFonts w:ascii="Times New Roman" w:hAnsi="Times New Roman" w:cs="Times New Roman"/>
            <w:sz w:val="24"/>
            <w:szCs w:val="24"/>
          </w:rPr>
          <w:delText xml:space="preserve"> </w:delText>
        </w:r>
      </w:del>
      <w:ins w:id="449" w:author="Chen Zhaoxiong" w:date="2020-12-19T22:33:00Z">
        <w:r w:rsidR="002A1453">
          <w:rPr>
            <w:rFonts w:ascii="Times New Roman" w:hAnsi="Times New Roman" w:cs="Times New Roman"/>
            <w:sz w:val="24"/>
            <w:szCs w:val="24"/>
          </w:rPr>
          <w:t xml:space="preserve">obtained in </w:t>
        </w:r>
      </w:ins>
      <w:r w:rsidR="007F6913">
        <w:rPr>
          <w:rFonts w:ascii="Times New Roman" w:hAnsi="Times New Roman" w:cs="Times New Roman"/>
          <w:sz w:val="24"/>
          <w:szCs w:val="24"/>
        </w:rPr>
        <w:t>the BadNet1.</w:t>
      </w:r>
      <w:r w:rsidR="0047336B">
        <w:rPr>
          <w:rFonts w:ascii="Times New Roman" w:hAnsi="Times New Roman" w:cs="Times New Roman"/>
          <w:sz w:val="24"/>
          <w:szCs w:val="24"/>
        </w:rPr>
        <w:t xml:space="preserve"> </w:t>
      </w:r>
      <w:del w:id="450" w:author="Chen Zhaoxiong" w:date="2020-12-19T22:33:00Z">
        <w:r w:rsidR="0047336B" w:rsidDel="007A0E9A">
          <w:rPr>
            <w:rFonts w:ascii="Times New Roman" w:hAnsi="Times New Roman" w:cs="Times New Roman"/>
            <w:sz w:val="24"/>
            <w:szCs w:val="24"/>
          </w:rPr>
          <w:delText xml:space="preserve">We </w:delText>
        </w:r>
      </w:del>
      <w:ins w:id="451" w:author="Chen Zhaoxiong" w:date="2020-12-19T22:33:00Z">
        <w:r w:rsidR="007A0E9A">
          <w:rPr>
            <w:rFonts w:ascii="Times New Roman" w:hAnsi="Times New Roman" w:cs="Times New Roman"/>
            <w:sz w:val="24"/>
            <w:szCs w:val="24"/>
          </w:rPr>
          <w:t xml:space="preserve">Still, we </w:t>
        </w:r>
      </w:ins>
      <w:r w:rsidR="0047336B">
        <w:rPr>
          <w:rFonts w:ascii="Times New Roman" w:hAnsi="Times New Roman" w:cs="Times New Roman"/>
          <w:sz w:val="24"/>
          <w:szCs w:val="24"/>
        </w:rPr>
        <w:t xml:space="preserve">need to build perturbation on an incoming input when detecting backdoors, feed the input to the repaired net, calculate the entropy summation of the output, and compare the result with our detection threshold. If the result is lower than the threshold, the net will output class -1. </w:t>
      </w:r>
    </w:p>
    <w:p w14:paraId="461FB3D7" w14:textId="606F0273" w:rsidR="00477B23" w:rsidRDefault="00477B23">
      <w:pPr>
        <w:widowControl/>
        <w:jc w:val="left"/>
        <w:rPr>
          <w:ins w:id="452" w:author="Chen Zhaoxiong" w:date="2020-12-19T23:02:00Z"/>
          <w:rFonts w:ascii="Times New Roman" w:hAnsi="Times New Roman" w:cs="Times New Roman"/>
          <w:sz w:val="24"/>
          <w:szCs w:val="24"/>
        </w:rPr>
      </w:pPr>
      <w:ins w:id="453" w:author="Chen Zhaoxiong" w:date="2020-12-19T23:02:00Z">
        <w:r>
          <w:rPr>
            <w:rFonts w:ascii="Times New Roman" w:hAnsi="Times New Roman" w:cs="Times New Roman"/>
            <w:sz w:val="24"/>
            <w:szCs w:val="24"/>
          </w:rPr>
          <w:br w:type="page"/>
        </w:r>
      </w:ins>
    </w:p>
    <w:p w14:paraId="1DBDE473" w14:textId="63B2FFDC" w:rsidR="007776CE" w:rsidDel="00477B23" w:rsidRDefault="007776CE">
      <w:pPr>
        <w:rPr>
          <w:del w:id="454" w:author="Chen Zhaoxiong" w:date="2020-12-19T23:02:00Z"/>
          <w:rFonts w:ascii="Times New Roman" w:hAnsi="Times New Roman" w:cs="Times New Roman"/>
          <w:sz w:val="24"/>
          <w:szCs w:val="24"/>
        </w:rPr>
      </w:pPr>
    </w:p>
    <w:bookmarkEnd w:id="434"/>
    <w:bookmarkEnd w:id="435"/>
    <w:p w14:paraId="40F4F768" w14:textId="4A499324" w:rsidR="00C44F3F" w:rsidRDefault="00743F07" w:rsidP="00C83E71">
      <w:pPr>
        <w:pStyle w:val="3"/>
        <w:rPr>
          <w:ins w:id="455" w:author="Chen Zhaoxiong" w:date="2020-12-19T22:34:00Z"/>
        </w:rPr>
      </w:pPr>
      <w:ins w:id="456" w:author="Chen Zhaoxiong" w:date="2020-12-19T19:44:00Z">
        <w:r>
          <w:rPr>
            <w:rFonts w:hint="eastAsia"/>
          </w:rPr>
          <w:t>R</w:t>
        </w:r>
        <w:r>
          <w:t xml:space="preserve">epairing Eyebrow Poisoned </w:t>
        </w:r>
        <w:proofErr w:type="spellStart"/>
        <w:r>
          <w:t>BadNet</w:t>
        </w:r>
        <w:proofErr w:type="spellEnd"/>
        <w:r>
          <w:t xml:space="preserve"> (B3)</w:t>
        </w:r>
      </w:ins>
    </w:p>
    <w:p w14:paraId="039EAD1D" w14:textId="0D3AFF93" w:rsidR="00C83E71" w:rsidRDefault="00C83E71" w:rsidP="00C83E71">
      <w:pPr>
        <w:rPr>
          <w:ins w:id="457" w:author="Chen Zhaoxiong" w:date="2020-12-19T22:44:00Z"/>
          <w:rFonts w:ascii="Times New Roman" w:hAnsi="Times New Roman" w:cs="Times New Roman"/>
          <w:sz w:val="24"/>
          <w:szCs w:val="24"/>
        </w:rPr>
      </w:pPr>
      <w:ins w:id="458" w:author="Chen Zhaoxiong" w:date="2020-12-19T22:35:00Z">
        <w:r w:rsidRPr="00C83E71">
          <w:rPr>
            <w:rFonts w:ascii="Times New Roman" w:hAnsi="Times New Roman" w:cs="Times New Roman"/>
            <w:sz w:val="24"/>
            <w:szCs w:val="24"/>
            <w:rPrChange w:id="459" w:author="Chen Zhaoxiong" w:date="2020-12-19T22:35:00Z">
              <w:rPr/>
            </w:rPrChange>
          </w:rPr>
          <w:t xml:space="preserve">For </w:t>
        </w:r>
      </w:ins>
      <w:ins w:id="460" w:author="Chen Zhaoxiong" w:date="2020-12-19T22:36:00Z">
        <w:r>
          <w:rPr>
            <w:rFonts w:ascii="Times New Roman" w:hAnsi="Times New Roman" w:cs="Times New Roman"/>
            <w:sz w:val="24"/>
            <w:szCs w:val="24"/>
          </w:rPr>
          <w:t xml:space="preserve">fixing eyebrow poisoned </w:t>
        </w:r>
        <w:proofErr w:type="spellStart"/>
        <w:r>
          <w:rPr>
            <w:rFonts w:ascii="Times New Roman" w:hAnsi="Times New Roman" w:cs="Times New Roman"/>
            <w:sz w:val="24"/>
            <w:szCs w:val="24"/>
          </w:rPr>
          <w:t>BadNet</w:t>
        </w:r>
        <w:proofErr w:type="spellEnd"/>
        <w:r>
          <w:rPr>
            <w:rFonts w:ascii="Times New Roman" w:hAnsi="Times New Roman" w:cs="Times New Roman"/>
            <w:sz w:val="24"/>
            <w:szCs w:val="24"/>
          </w:rPr>
          <w:t xml:space="preserve"> B3, what we have done is nearly the same as that in </w:t>
        </w:r>
      </w:ins>
      <w:ins w:id="461" w:author="Chen Zhaoxiong" w:date="2020-12-19T22:43:00Z">
        <w:r w:rsidR="000635F8">
          <w:rPr>
            <w:rFonts w:ascii="Times New Roman" w:hAnsi="Times New Roman" w:cs="Times New Roman"/>
            <w:sz w:val="24"/>
            <w:szCs w:val="24"/>
          </w:rPr>
          <w:t>r</w:t>
        </w:r>
      </w:ins>
      <w:ins w:id="462" w:author="Chen Zhaoxiong" w:date="2020-12-19T22:36:00Z">
        <w:r>
          <w:rPr>
            <w:rFonts w:ascii="Times New Roman" w:hAnsi="Times New Roman" w:cs="Times New Roman"/>
            <w:sz w:val="24"/>
            <w:szCs w:val="24"/>
          </w:rPr>
          <w:t xml:space="preserve">epairing Sunglasses Poisoned </w:t>
        </w:r>
      </w:ins>
      <w:proofErr w:type="spellStart"/>
      <w:ins w:id="463" w:author="Chen Zhaoxiong" w:date="2020-12-19T22:37:00Z">
        <w:r>
          <w:rPr>
            <w:rFonts w:ascii="Times New Roman" w:hAnsi="Times New Roman" w:cs="Times New Roman"/>
            <w:sz w:val="24"/>
            <w:szCs w:val="24"/>
          </w:rPr>
          <w:t>BadNet</w:t>
        </w:r>
        <w:proofErr w:type="spellEnd"/>
        <w:r>
          <w:rPr>
            <w:rFonts w:ascii="Times New Roman" w:hAnsi="Times New Roman" w:cs="Times New Roman"/>
            <w:sz w:val="24"/>
            <w:szCs w:val="24"/>
          </w:rPr>
          <w:t xml:space="preserve"> B1, since we were given the </w:t>
        </w:r>
      </w:ins>
      <w:ins w:id="464" w:author="Chen Zhaoxiong" w:date="2020-12-19T22:38:00Z">
        <w:r w:rsidR="00102F0A">
          <w:rPr>
            <w:rFonts w:ascii="Times New Roman" w:hAnsi="Times New Roman" w:cs="Times New Roman"/>
            <w:sz w:val="24"/>
            <w:szCs w:val="24"/>
          </w:rPr>
          <w:t xml:space="preserve">poisoned </w:t>
        </w:r>
      </w:ins>
      <w:ins w:id="465" w:author="Chen Zhaoxiong" w:date="2020-12-19T22:37:00Z">
        <w:r>
          <w:rPr>
            <w:rFonts w:ascii="Times New Roman" w:hAnsi="Times New Roman" w:cs="Times New Roman"/>
            <w:sz w:val="24"/>
            <w:szCs w:val="24"/>
          </w:rPr>
          <w:t xml:space="preserve">example </w:t>
        </w:r>
      </w:ins>
      <w:ins w:id="466" w:author="Chen Zhaoxiong" w:date="2020-12-19T22:38:00Z">
        <w:r w:rsidR="00102F0A">
          <w:rPr>
            <w:rFonts w:ascii="Times New Roman" w:hAnsi="Times New Roman" w:cs="Times New Roman"/>
            <w:sz w:val="24"/>
            <w:szCs w:val="24"/>
          </w:rPr>
          <w:t>along with clean example.</w:t>
        </w:r>
      </w:ins>
      <w:ins w:id="467" w:author="Chen Zhaoxiong" w:date="2020-12-19T23:02:00Z">
        <w:r w:rsidR="00477B23">
          <w:rPr>
            <w:rFonts w:ascii="Times New Roman" w:hAnsi="Times New Roman" w:cs="Times New Roman"/>
            <w:sz w:val="24"/>
            <w:szCs w:val="24"/>
          </w:rPr>
          <w:t xml:space="preserve"> Therefore, </w:t>
        </w:r>
      </w:ins>
      <w:ins w:id="468" w:author="Chen Zhaoxiong" w:date="2020-12-19T23:03:00Z">
        <w:r w:rsidR="00477B23">
          <w:rPr>
            <w:rFonts w:ascii="Times New Roman" w:hAnsi="Times New Roman" w:cs="Times New Roman"/>
            <w:sz w:val="24"/>
            <w:szCs w:val="24"/>
          </w:rPr>
          <w:t>in this section we will focus more on the result.</w:t>
        </w:r>
      </w:ins>
    </w:p>
    <w:p w14:paraId="6D63C8AC" w14:textId="6383FA1A" w:rsidR="000635F8" w:rsidRDefault="000635F8" w:rsidP="00C83E71">
      <w:pPr>
        <w:rPr>
          <w:ins w:id="469" w:author="Chen Zhaoxiong" w:date="2020-12-19T22:44:00Z"/>
          <w:rFonts w:ascii="Times New Roman" w:hAnsi="Times New Roman" w:cs="Times New Roman"/>
          <w:sz w:val="24"/>
          <w:szCs w:val="24"/>
        </w:rPr>
      </w:pPr>
    </w:p>
    <w:p w14:paraId="591EA284" w14:textId="3B9EFD45" w:rsidR="000635F8" w:rsidRPr="00AF3378" w:rsidRDefault="000635F8" w:rsidP="00C83E71">
      <w:pPr>
        <w:rPr>
          <w:rFonts w:ascii="Times New Roman" w:hAnsi="Times New Roman" w:cs="Times New Roman"/>
          <w:sz w:val="24"/>
          <w:szCs w:val="24"/>
          <w:rPrChange w:id="470" w:author="Chen Zhaoxiong" w:date="2020-12-19T22:46:00Z">
            <w:rPr/>
          </w:rPrChange>
        </w:rPr>
      </w:pPr>
      <w:ins w:id="471" w:author="Chen Zhaoxiong" w:date="2020-12-19T22:44:00Z">
        <w:r>
          <w:rPr>
            <w:rFonts w:ascii="Times New Roman" w:hAnsi="Times New Roman" w:cs="Times New Roman" w:hint="eastAsia"/>
            <w:sz w:val="24"/>
            <w:szCs w:val="24"/>
          </w:rPr>
          <w:t>F</w:t>
        </w:r>
        <w:r>
          <w:rPr>
            <w:rFonts w:ascii="Times New Roman" w:hAnsi="Times New Roman" w:cs="Times New Roman"/>
            <w:sz w:val="24"/>
            <w:szCs w:val="24"/>
          </w:rPr>
          <w:t xml:space="preserve">irstly, </w:t>
        </w:r>
      </w:ins>
      <w:ins w:id="472" w:author="Chen Zhaoxiong" w:date="2020-12-19T23:03:00Z">
        <w:r w:rsidR="00477B23">
          <w:rPr>
            <w:rFonts w:ascii="Times New Roman" w:hAnsi="Times New Roman" w:cs="Times New Roman"/>
            <w:sz w:val="24"/>
            <w:szCs w:val="24"/>
          </w:rPr>
          <w:t xml:space="preserve">there is some significant change in </w:t>
        </w:r>
      </w:ins>
      <w:ins w:id="473" w:author="Chen Zhaoxiong" w:date="2020-12-19T22:44:00Z">
        <w:r>
          <w:rPr>
            <w:rFonts w:ascii="Times New Roman" w:hAnsi="Times New Roman" w:cs="Times New Roman"/>
            <w:sz w:val="24"/>
            <w:szCs w:val="24"/>
          </w:rPr>
          <w:t xml:space="preserve">normalized </w:t>
        </w:r>
      </w:ins>
      <w:ins w:id="474" w:author="Chen Zhaoxiong" w:date="2020-12-19T23:02:00Z">
        <w:r w:rsidR="00477B23">
          <w:rPr>
            <w:rFonts w:ascii="Times New Roman" w:hAnsi="Times New Roman" w:cs="Times New Roman"/>
            <w:sz w:val="24"/>
            <w:szCs w:val="24"/>
          </w:rPr>
          <w:t>entropy distribution</w:t>
        </w:r>
      </w:ins>
      <w:ins w:id="475" w:author="Chen Zhaoxiong" w:date="2020-12-19T23:03:00Z">
        <w:r w:rsidR="00477B23">
          <w:rPr>
            <w:rFonts w:ascii="Times New Roman" w:hAnsi="Times New Roman" w:cs="Times New Roman"/>
            <w:sz w:val="24"/>
            <w:szCs w:val="24"/>
          </w:rPr>
          <w:t xml:space="preserve">. </w:t>
        </w:r>
      </w:ins>
      <w:ins w:id="476" w:author="Chen Zhaoxiong" w:date="2020-12-19T23:04:00Z">
        <w:r w:rsidR="00477B23">
          <w:rPr>
            <w:rFonts w:ascii="Times New Roman" w:hAnsi="Times New Roman" w:cs="Times New Roman"/>
            <w:sz w:val="24"/>
            <w:szCs w:val="24"/>
          </w:rPr>
          <w:t>It could be obtained that</w:t>
        </w:r>
      </w:ins>
      <w:ins w:id="477" w:author="Chen Zhaoxiong" w:date="2020-12-19T22:46:00Z">
        <w:r w:rsidR="00AF3378" w:rsidRPr="00AF3378">
          <w:rPr>
            <w:rFonts w:ascii="Times New Roman" w:hAnsi="Times New Roman" w:cs="Times New Roman"/>
            <w:sz w:val="24"/>
            <w:szCs w:val="24"/>
          </w:rPr>
          <w:t xml:space="preserve"> due to multiple backdoor </w:t>
        </w:r>
      </w:ins>
      <w:ins w:id="478" w:author="Chen Zhaoxiong" w:date="2020-12-19T23:06:00Z">
        <w:r w:rsidR="00500998" w:rsidRPr="00AF3378">
          <w:rPr>
            <w:rFonts w:ascii="Times New Roman" w:hAnsi="Times New Roman" w:cs="Times New Roman"/>
            <w:sz w:val="24"/>
            <w:szCs w:val="24"/>
          </w:rPr>
          <w:t>targets</w:t>
        </w:r>
      </w:ins>
      <w:ins w:id="479" w:author="Chen Zhaoxiong" w:date="2020-12-19T22:46:00Z">
        <w:r w:rsidR="00AF3378" w:rsidRPr="00AF3378">
          <w:rPr>
            <w:rFonts w:ascii="Times New Roman" w:hAnsi="Times New Roman" w:cs="Times New Roman"/>
            <w:sz w:val="24"/>
            <w:szCs w:val="24"/>
          </w:rPr>
          <w:t>, the entropy of perturbed poisoned samples has increased, which make it harder to find a proper threshold</w:t>
        </w:r>
      </w:ins>
      <w:ins w:id="480" w:author="Chen Zhaoxiong" w:date="2020-12-19T23:04:00Z">
        <w:r w:rsidR="00477B23">
          <w:rPr>
            <w:rFonts w:ascii="Times New Roman" w:hAnsi="Times New Roman" w:cs="Times New Roman"/>
            <w:sz w:val="24"/>
            <w:szCs w:val="24"/>
          </w:rPr>
          <w:t xml:space="preserve"> without </w:t>
        </w:r>
        <w:r w:rsidR="004C3699">
          <w:rPr>
            <w:rFonts w:ascii="Times New Roman" w:hAnsi="Times New Roman" w:cs="Times New Roman"/>
            <w:sz w:val="24"/>
            <w:szCs w:val="24"/>
          </w:rPr>
          <w:t>increasing too much on FRR and FAR</w:t>
        </w:r>
        <w:r w:rsidR="00477B23">
          <w:rPr>
            <w:rFonts w:ascii="Times New Roman" w:hAnsi="Times New Roman" w:cs="Times New Roman"/>
            <w:sz w:val="24"/>
            <w:szCs w:val="24"/>
          </w:rPr>
          <w:t>.</w:t>
        </w:r>
      </w:ins>
    </w:p>
    <w:bookmarkEnd w:id="436"/>
    <w:bookmarkEnd w:id="437"/>
    <w:p w14:paraId="63F3B900" w14:textId="15A929A8" w:rsidR="00AC1202" w:rsidRPr="00AC1202" w:rsidRDefault="00AC1202">
      <w:pPr>
        <w:jc w:val="center"/>
        <w:rPr>
          <w:rFonts w:ascii="Times New Roman" w:hAnsi="Times New Roman" w:cs="Times New Roman"/>
          <w:sz w:val="24"/>
          <w:szCs w:val="24"/>
        </w:rPr>
        <w:pPrChange w:id="481" w:author="Chen Zhaoxiong" w:date="2020-12-19T20:08:00Z">
          <w:pPr/>
        </w:pPrChange>
      </w:pPr>
      <w:ins w:id="482" w:author="Chen Zhaoxiong" w:date="2020-12-19T20:07:00Z">
        <w:r>
          <w:rPr>
            <w:rFonts w:ascii="Times New Roman" w:hAnsi="Times New Roman" w:cs="Times New Roman" w:hint="eastAsia"/>
            <w:noProof/>
            <w:sz w:val="24"/>
            <w:szCs w:val="24"/>
          </w:rPr>
          <w:drawing>
            <wp:inline distT="0" distB="0" distL="0" distR="0" wp14:anchorId="51450679" wp14:editId="6C5084CE">
              <wp:extent cx="2170025" cy="174600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0025" cy="1746000"/>
                      </a:xfrm>
                      <a:prstGeom prst="rect">
                        <a:avLst/>
                      </a:prstGeom>
                    </pic:spPr>
                  </pic:pic>
                </a:graphicData>
              </a:graphic>
            </wp:inline>
          </w:drawing>
        </w:r>
      </w:ins>
      <w:ins w:id="483" w:author="Chen Zhaoxiong" w:date="2020-12-19T20:08:00Z">
        <w:r>
          <w:rPr>
            <w:rFonts w:ascii="Times New Roman" w:hAnsi="Times New Roman" w:cs="Times New Roman" w:hint="eastAsia"/>
            <w:noProof/>
            <w:sz w:val="24"/>
            <w:szCs w:val="24"/>
          </w:rPr>
          <w:drawing>
            <wp:inline distT="0" distB="0" distL="0" distR="0" wp14:anchorId="15AFDBFD" wp14:editId="5026DA59">
              <wp:extent cx="2149441" cy="1746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49441" cy="1746000"/>
                      </a:xfrm>
                      <a:prstGeom prst="rect">
                        <a:avLst/>
                      </a:prstGeom>
                    </pic:spPr>
                  </pic:pic>
                </a:graphicData>
              </a:graphic>
            </wp:inline>
          </w:drawing>
        </w:r>
      </w:ins>
    </w:p>
    <w:p w14:paraId="277EF43D" w14:textId="28FAD58E" w:rsidR="00CE03BE" w:rsidRPr="00194D3A" w:rsidRDefault="00CE03BE">
      <w:pPr>
        <w:jc w:val="center"/>
        <w:rPr>
          <w:ins w:id="484" w:author="Chen Zhaoxiong" w:date="2020-12-19T23:05:00Z"/>
          <w:rFonts w:ascii="Times New Roman" w:hAnsi="Times New Roman" w:cs="Times New Roman"/>
          <w:sz w:val="18"/>
          <w:szCs w:val="18"/>
        </w:rPr>
        <w:pPrChange w:id="485" w:author="Chen Zhaoxiong" w:date="2020-12-19T23:05:00Z">
          <w:pPr>
            <w:ind w:firstLineChars="1400" w:firstLine="2520"/>
          </w:pPr>
        </w:pPrChange>
      </w:pPr>
      <w:ins w:id="486" w:author="Chen Zhaoxiong" w:date="2020-12-19T23:05:00Z">
        <w:r>
          <w:rPr>
            <w:rFonts w:ascii="Times New Roman" w:hAnsi="Times New Roman" w:cs="Times New Roman" w:hint="eastAsia"/>
            <w:sz w:val="18"/>
            <w:szCs w:val="18"/>
          </w:rPr>
          <w:t>F</w:t>
        </w:r>
        <w:r>
          <w:rPr>
            <w:rFonts w:ascii="Times New Roman" w:hAnsi="Times New Roman" w:cs="Times New Roman"/>
            <w:sz w:val="18"/>
            <w:szCs w:val="18"/>
          </w:rPr>
          <w:t xml:space="preserve">igure 5. Normalized entropy distribution of </w:t>
        </w:r>
        <w:r w:rsidR="00F400A1">
          <w:rPr>
            <w:rFonts w:ascii="Times New Roman" w:hAnsi="Times New Roman" w:cs="Times New Roman"/>
            <w:sz w:val="18"/>
            <w:szCs w:val="18"/>
          </w:rPr>
          <w:t>eyebrow poisoned sample</w:t>
        </w:r>
      </w:ins>
    </w:p>
    <w:p w14:paraId="76BAB64C" w14:textId="7E2A6EC4" w:rsidR="00C20AF0" w:rsidRPr="00500998" w:rsidRDefault="00C20AF0" w:rsidP="006C0640">
      <w:pPr>
        <w:rPr>
          <w:ins w:id="487" w:author="Chen Zhaoxiong" w:date="2020-12-19T22:44:00Z"/>
          <w:rFonts w:ascii="Times New Roman" w:hAnsi="Times New Roman" w:cs="Times New Roman"/>
          <w:sz w:val="24"/>
          <w:szCs w:val="24"/>
          <w:rPrChange w:id="488" w:author="Chen Zhaoxiong" w:date="2020-12-19T23:07:00Z">
            <w:rPr>
              <w:ins w:id="489" w:author="Chen Zhaoxiong" w:date="2020-12-19T22:44:00Z"/>
              <w:rFonts w:ascii="Times New Roman" w:hAnsi="Times New Roman" w:cs="Times New Roman"/>
              <w:szCs w:val="21"/>
            </w:rPr>
          </w:rPrChange>
        </w:rPr>
      </w:pPr>
    </w:p>
    <w:p w14:paraId="3CE84D50" w14:textId="31011D89" w:rsidR="000635F8" w:rsidRPr="00500998" w:rsidRDefault="00F05EAE" w:rsidP="006C0640">
      <w:pPr>
        <w:rPr>
          <w:ins w:id="490" w:author="Chen Zhaoxiong" w:date="2020-12-19T22:44:00Z"/>
          <w:rFonts w:ascii="Times New Roman" w:hAnsi="Times New Roman" w:cs="Times New Roman"/>
          <w:sz w:val="24"/>
          <w:szCs w:val="24"/>
          <w:rPrChange w:id="491" w:author="Chen Zhaoxiong" w:date="2020-12-19T23:07:00Z">
            <w:rPr>
              <w:ins w:id="492" w:author="Chen Zhaoxiong" w:date="2020-12-19T22:44:00Z"/>
              <w:rFonts w:ascii="Times New Roman" w:hAnsi="Times New Roman" w:cs="Times New Roman"/>
              <w:szCs w:val="21"/>
            </w:rPr>
          </w:rPrChange>
        </w:rPr>
      </w:pPr>
      <w:ins w:id="493" w:author="Chen Zhaoxiong" w:date="2020-12-19T23:11:00Z">
        <w:r>
          <w:rPr>
            <w:rFonts w:ascii="Times New Roman" w:hAnsi="Times New Roman" w:cs="Times New Roman"/>
            <w:sz w:val="24"/>
            <w:szCs w:val="24"/>
          </w:rPr>
          <w:t>Sec</w:t>
        </w:r>
      </w:ins>
      <w:ins w:id="494" w:author="Chen Zhaoxiong" w:date="2020-12-19T23:12:00Z">
        <w:r>
          <w:rPr>
            <w:rFonts w:ascii="Times New Roman" w:hAnsi="Times New Roman" w:cs="Times New Roman"/>
            <w:sz w:val="24"/>
            <w:szCs w:val="24"/>
          </w:rPr>
          <w:t xml:space="preserve">ondly, the FRR and FAR values are also raised. </w:t>
        </w:r>
        <w:r w:rsidR="00462687">
          <w:rPr>
            <w:rFonts w:ascii="Times New Roman" w:hAnsi="Times New Roman" w:cs="Times New Roman"/>
            <w:sz w:val="24"/>
            <w:szCs w:val="24"/>
          </w:rPr>
          <w:t>T</w:t>
        </w:r>
      </w:ins>
      <w:ins w:id="495" w:author="Chen Zhaoxiong" w:date="2020-12-19T23:06:00Z">
        <w:r w:rsidR="00500998" w:rsidRPr="00500998">
          <w:rPr>
            <w:rFonts w:ascii="Times New Roman" w:hAnsi="Times New Roman" w:cs="Times New Roman"/>
            <w:sz w:val="24"/>
            <w:szCs w:val="24"/>
            <w:rPrChange w:id="496" w:author="Chen Zhaoxiong" w:date="2020-12-19T23:07:00Z">
              <w:rPr>
                <w:rFonts w:ascii="Times New Roman" w:hAnsi="Times New Roman" w:cs="Times New Roman"/>
                <w:szCs w:val="21"/>
              </w:rPr>
            </w:rPrChange>
          </w:rPr>
          <w:t>he follo</w:t>
        </w:r>
      </w:ins>
      <w:ins w:id="497" w:author="Chen Zhaoxiong" w:date="2020-12-19T23:07:00Z">
        <w:r w:rsidR="00500998" w:rsidRPr="00500998">
          <w:rPr>
            <w:rFonts w:ascii="Times New Roman" w:hAnsi="Times New Roman" w:cs="Times New Roman"/>
            <w:sz w:val="24"/>
            <w:szCs w:val="24"/>
            <w:rPrChange w:id="498" w:author="Chen Zhaoxiong" w:date="2020-12-19T23:07:00Z">
              <w:rPr>
                <w:rFonts w:ascii="Times New Roman" w:hAnsi="Times New Roman" w:cs="Times New Roman"/>
                <w:szCs w:val="21"/>
              </w:rPr>
            </w:rPrChange>
          </w:rPr>
          <w:t>wing figure</w:t>
        </w:r>
        <w:r w:rsidR="00500998">
          <w:rPr>
            <w:rFonts w:ascii="Times New Roman" w:hAnsi="Times New Roman" w:cs="Times New Roman"/>
            <w:sz w:val="24"/>
            <w:szCs w:val="24"/>
          </w:rPr>
          <w:t xml:space="preserve"> presents the FAR curve with the increase of FRR value.</w:t>
        </w:r>
      </w:ins>
      <w:ins w:id="499" w:author="Chen Zhaoxiong" w:date="2020-12-19T23:08:00Z">
        <w:r w:rsidR="00500998">
          <w:rPr>
            <w:rFonts w:ascii="Times New Roman" w:hAnsi="Times New Roman" w:cs="Times New Roman"/>
            <w:sz w:val="24"/>
            <w:szCs w:val="24"/>
          </w:rPr>
          <w:t xml:space="preserve"> </w:t>
        </w:r>
      </w:ins>
      <w:ins w:id="500" w:author="Chen Zhaoxiong" w:date="2020-12-19T23:12:00Z">
        <w:r w:rsidR="00AA423C">
          <w:rPr>
            <w:rFonts w:ascii="Times New Roman" w:hAnsi="Times New Roman" w:cs="Times New Roman"/>
            <w:sz w:val="24"/>
            <w:szCs w:val="24"/>
          </w:rPr>
          <w:t xml:space="preserve">Through </w:t>
        </w:r>
      </w:ins>
      <w:ins w:id="501" w:author="Chen Zhaoxiong" w:date="2020-12-19T23:10:00Z">
        <w:r w:rsidR="00F6016E">
          <w:rPr>
            <w:rFonts w:ascii="Times New Roman" w:hAnsi="Times New Roman" w:cs="Times New Roman"/>
            <w:sz w:val="24"/>
            <w:szCs w:val="24"/>
          </w:rPr>
          <w:t xml:space="preserve">selecting the optimal </w:t>
        </w:r>
        <w:r w:rsidR="002C5177">
          <w:rPr>
            <w:rFonts w:ascii="Times New Roman" w:hAnsi="Times New Roman" w:cs="Times New Roman"/>
            <w:sz w:val="24"/>
            <w:szCs w:val="24"/>
          </w:rPr>
          <w:t>threshold, the smallest FRR and FAR value we could a</w:t>
        </w:r>
      </w:ins>
      <w:ins w:id="502" w:author="Chen Zhaoxiong" w:date="2020-12-19T23:11:00Z">
        <w:r w:rsidR="002C5177">
          <w:rPr>
            <w:rFonts w:ascii="Times New Roman" w:hAnsi="Times New Roman" w:cs="Times New Roman"/>
            <w:sz w:val="24"/>
            <w:szCs w:val="24"/>
          </w:rPr>
          <w:t>chieve is nearly 20% each</w:t>
        </w:r>
      </w:ins>
      <w:ins w:id="503" w:author="Chen Zhaoxiong" w:date="2020-12-19T23:20:00Z">
        <w:r w:rsidR="00750D29">
          <w:rPr>
            <w:rFonts w:ascii="Times New Roman" w:hAnsi="Times New Roman" w:cs="Times New Roman"/>
            <w:sz w:val="24"/>
            <w:szCs w:val="24"/>
          </w:rPr>
          <w:t>.</w:t>
        </w:r>
      </w:ins>
      <w:ins w:id="504" w:author="Chen Zhaoxiong" w:date="2020-12-19T23:29:00Z">
        <w:r w:rsidR="004633A0">
          <w:rPr>
            <w:rFonts w:ascii="Times New Roman" w:hAnsi="Times New Roman" w:cs="Times New Roman"/>
            <w:sz w:val="24"/>
            <w:szCs w:val="24"/>
          </w:rPr>
          <w:t xml:space="preserve"> The table of FRR, FAR and threshold is also provided in the GitHub repository.</w:t>
        </w:r>
      </w:ins>
    </w:p>
    <w:p w14:paraId="6A339735" w14:textId="0A0CC694" w:rsidR="000635F8" w:rsidRDefault="00AF3378">
      <w:pPr>
        <w:jc w:val="center"/>
        <w:rPr>
          <w:ins w:id="505" w:author="Chen Zhaoxiong" w:date="2020-12-19T22:50:00Z"/>
          <w:rFonts w:ascii="Times New Roman" w:hAnsi="Times New Roman" w:cs="Times New Roman"/>
          <w:szCs w:val="21"/>
        </w:rPr>
        <w:pPrChange w:id="506" w:author="Chen Zhaoxiong" w:date="2020-12-19T22:51:00Z">
          <w:pPr/>
        </w:pPrChange>
      </w:pPr>
      <w:ins w:id="507" w:author="Chen Zhaoxiong" w:date="2020-12-19T22:51:00Z">
        <w:r>
          <w:rPr>
            <w:rFonts w:ascii="Times New Roman" w:hAnsi="Times New Roman" w:cs="Times New Roman"/>
            <w:noProof/>
            <w:szCs w:val="21"/>
          </w:rPr>
          <w:drawing>
            <wp:inline distT="0" distB="0" distL="0" distR="0" wp14:anchorId="272AD743" wp14:editId="453A3BB0">
              <wp:extent cx="2520000" cy="19787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9">
                        <a:extLst>
                          <a:ext uri="{28A0092B-C50C-407E-A947-70E740481C1C}">
                            <a14:useLocalDpi xmlns:a14="http://schemas.microsoft.com/office/drawing/2010/main" val="0"/>
                          </a:ext>
                        </a:extLst>
                      </a:blip>
                      <a:stretch>
                        <a:fillRect/>
                      </a:stretch>
                    </pic:blipFill>
                    <pic:spPr>
                      <a:xfrm>
                        <a:off x="0" y="0"/>
                        <a:ext cx="2520000" cy="1978743"/>
                      </a:xfrm>
                      <a:prstGeom prst="rect">
                        <a:avLst/>
                      </a:prstGeom>
                    </pic:spPr>
                  </pic:pic>
                </a:graphicData>
              </a:graphic>
            </wp:inline>
          </w:drawing>
        </w:r>
      </w:ins>
    </w:p>
    <w:p w14:paraId="1DC4BBC8" w14:textId="1DD804D6" w:rsidR="008D5028" w:rsidRPr="00194D3A" w:rsidRDefault="008D5028" w:rsidP="008D5028">
      <w:pPr>
        <w:jc w:val="center"/>
        <w:rPr>
          <w:ins w:id="508" w:author="Chen Zhaoxiong" w:date="2020-12-19T23:09:00Z"/>
          <w:rFonts w:ascii="Times New Roman" w:hAnsi="Times New Roman" w:cs="Times New Roman"/>
          <w:sz w:val="18"/>
          <w:szCs w:val="18"/>
        </w:rPr>
      </w:pPr>
      <w:ins w:id="509" w:author="Chen Zhaoxiong" w:date="2020-12-19T23:09:00Z">
        <w:r>
          <w:rPr>
            <w:rFonts w:ascii="Times New Roman" w:hAnsi="Times New Roman" w:cs="Times New Roman" w:hint="eastAsia"/>
            <w:sz w:val="18"/>
            <w:szCs w:val="18"/>
          </w:rPr>
          <w:t>F</w:t>
        </w:r>
        <w:r>
          <w:rPr>
            <w:rFonts w:ascii="Times New Roman" w:hAnsi="Times New Roman" w:cs="Times New Roman"/>
            <w:sz w:val="18"/>
            <w:szCs w:val="18"/>
          </w:rPr>
          <w:t xml:space="preserve">igure </w:t>
        </w:r>
        <w:r w:rsidR="001B0220">
          <w:rPr>
            <w:rFonts w:ascii="Times New Roman" w:hAnsi="Times New Roman" w:cs="Times New Roman"/>
            <w:sz w:val="18"/>
            <w:szCs w:val="18"/>
          </w:rPr>
          <w:t>6</w:t>
        </w:r>
        <w:r>
          <w:rPr>
            <w:rFonts w:ascii="Times New Roman" w:hAnsi="Times New Roman" w:cs="Times New Roman"/>
            <w:sz w:val="18"/>
            <w:szCs w:val="18"/>
          </w:rPr>
          <w:t xml:space="preserve">. </w:t>
        </w:r>
        <w:r w:rsidR="001B0220">
          <w:rPr>
            <w:rFonts w:ascii="Times New Roman" w:hAnsi="Times New Roman" w:cs="Times New Roman"/>
            <w:sz w:val="18"/>
            <w:szCs w:val="18"/>
          </w:rPr>
          <w:t>Value of FRR and FAR</w:t>
        </w:r>
      </w:ins>
    </w:p>
    <w:p w14:paraId="68BC9D53" w14:textId="766CD80D" w:rsidR="00AF3378" w:rsidRDefault="00AF3378" w:rsidP="006C0640">
      <w:pPr>
        <w:rPr>
          <w:ins w:id="510" w:author="Chen Zhaoxiong" w:date="2020-12-19T23:09:00Z"/>
          <w:rFonts w:ascii="Times New Roman" w:hAnsi="Times New Roman" w:cs="Times New Roman"/>
          <w:sz w:val="24"/>
          <w:szCs w:val="24"/>
        </w:rPr>
      </w:pPr>
    </w:p>
    <w:p w14:paraId="48A95113" w14:textId="6DDB72F0" w:rsidR="008D5028" w:rsidRDefault="00E0081F" w:rsidP="006C0640">
      <w:pPr>
        <w:rPr>
          <w:ins w:id="511" w:author="Chen Zhaoxiong" w:date="2020-12-19T23:15:00Z"/>
          <w:rFonts w:ascii="Times New Roman" w:hAnsi="Times New Roman" w:cs="Times New Roman"/>
          <w:sz w:val="24"/>
          <w:szCs w:val="24"/>
        </w:rPr>
      </w:pPr>
      <w:ins w:id="512" w:author="Chen Zhaoxiong" w:date="2020-12-19T23:13:00Z">
        <w:r>
          <w:rPr>
            <w:rFonts w:ascii="Times New Roman" w:hAnsi="Times New Roman" w:cs="Times New Roman"/>
            <w:sz w:val="24"/>
            <w:szCs w:val="24"/>
          </w:rPr>
          <w:t xml:space="preserve">Finally, we repaired the </w:t>
        </w:r>
        <w:proofErr w:type="spellStart"/>
        <w:r>
          <w:rPr>
            <w:rFonts w:ascii="Times New Roman" w:hAnsi="Times New Roman" w:cs="Times New Roman"/>
            <w:sz w:val="24"/>
            <w:szCs w:val="24"/>
          </w:rPr>
          <w:t>BadNet</w:t>
        </w:r>
        <w:proofErr w:type="spellEnd"/>
        <w:r>
          <w:rPr>
            <w:rFonts w:ascii="Times New Roman" w:hAnsi="Times New Roman" w:cs="Times New Roman"/>
            <w:sz w:val="24"/>
            <w:szCs w:val="24"/>
          </w:rPr>
          <w:t xml:space="preserve"> B3 </w:t>
        </w:r>
      </w:ins>
      <w:ins w:id="513" w:author="Chen Zhaoxiong" w:date="2020-12-19T23:14:00Z">
        <w:r>
          <w:rPr>
            <w:rFonts w:ascii="Times New Roman" w:hAnsi="Times New Roman" w:cs="Times New Roman"/>
            <w:sz w:val="24"/>
            <w:szCs w:val="24"/>
          </w:rPr>
          <w:t>u</w:t>
        </w:r>
      </w:ins>
      <w:ins w:id="514" w:author="Chen Zhaoxiong" w:date="2020-12-19T23:15:00Z">
        <w:r>
          <w:rPr>
            <w:rFonts w:ascii="Times New Roman" w:hAnsi="Times New Roman" w:cs="Times New Roman"/>
            <w:sz w:val="24"/>
            <w:szCs w:val="24"/>
          </w:rPr>
          <w:t xml:space="preserve">sing </w:t>
        </w:r>
      </w:ins>
      <w:ins w:id="515" w:author="Chen Zhaoxiong" w:date="2020-12-19T23:13:00Z">
        <w:r>
          <w:rPr>
            <w:rFonts w:ascii="Times New Roman" w:hAnsi="Times New Roman" w:cs="Times New Roman"/>
            <w:sz w:val="24"/>
            <w:szCs w:val="24"/>
          </w:rPr>
          <w:t xml:space="preserve">the selected threshold </w:t>
        </w:r>
      </w:ins>
      <w:ins w:id="516" w:author="Chen Zhaoxiong" w:date="2020-12-19T23:14:00Z">
        <w:r>
          <w:rPr>
            <w:rFonts w:ascii="Times New Roman" w:hAnsi="Times New Roman" w:cs="Times New Roman"/>
            <w:sz w:val="24"/>
            <w:szCs w:val="24"/>
          </w:rPr>
          <w:t xml:space="preserve">and measured the performance of repaired network G3 with </w:t>
        </w:r>
      </w:ins>
      <w:ins w:id="517" w:author="Chen Zhaoxiong" w:date="2020-12-19T23:15:00Z">
        <w:r>
          <w:rPr>
            <w:rFonts w:ascii="Times New Roman" w:hAnsi="Times New Roman" w:cs="Times New Roman"/>
            <w:sz w:val="24"/>
            <w:szCs w:val="24"/>
          </w:rPr>
          <w:t xml:space="preserve">2 datasets: the </w:t>
        </w:r>
      </w:ins>
      <w:ins w:id="518" w:author="Chen Zhaoxiong" w:date="2020-12-19T23:17:00Z">
        <w:r w:rsidR="00750D29">
          <w:rPr>
            <w:rFonts w:ascii="Times New Roman" w:hAnsi="Times New Roman" w:cs="Times New Roman"/>
            <w:sz w:val="24"/>
            <w:szCs w:val="24"/>
          </w:rPr>
          <w:t xml:space="preserve">clean validation set and the </w:t>
        </w:r>
      </w:ins>
      <w:ins w:id="519" w:author="Chen Zhaoxiong" w:date="2020-12-19T23:15:00Z">
        <w:r>
          <w:rPr>
            <w:rFonts w:ascii="Times New Roman" w:hAnsi="Times New Roman" w:cs="Times New Roman"/>
            <w:sz w:val="24"/>
            <w:szCs w:val="24"/>
          </w:rPr>
          <w:t xml:space="preserve">whole eyebrow poisoned </w:t>
        </w:r>
      </w:ins>
      <w:ins w:id="520" w:author="Chen Zhaoxiong" w:date="2020-12-19T23:16:00Z">
        <w:r w:rsidR="00750D29">
          <w:rPr>
            <w:rFonts w:ascii="Times New Roman" w:hAnsi="Times New Roman" w:cs="Times New Roman"/>
            <w:sz w:val="24"/>
            <w:szCs w:val="24"/>
          </w:rPr>
          <w:t>set</w:t>
        </w:r>
      </w:ins>
      <w:ins w:id="521" w:author="Chen Zhaoxiong" w:date="2020-12-19T23:15:00Z">
        <w:r>
          <w:rPr>
            <w:rFonts w:ascii="Times New Roman" w:hAnsi="Times New Roman" w:cs="Times New Roman"/>
            <w:sz w:val="24"/>
            <w:szCs w:val="24"/>
          </w:rPr>
          <w:t xml:space="preserve"> and</w:t>
        </w:r>
      </w:ins>
      <w:ins w:id="522" w:author="Chen Zhaoxiong" w:date="2020-12-19T23:16:00Z">
        <w:r>
          <w:rPr>
            <w:rFonts w:ascii="Times New Roman" w:hAnsi="Times New Roman" w:cs="Times New Roman"/>
            <w:sz w:val="24"/>
            <w:szCs w:val="24"/>
          </w:rPr>
          <w:t xml:space="preserve">. For </w:t>
        </w:r>
      </w:ins>
      <w:ins w:id="523" w:author="Chen Zhaoxiong" w:date="2020-12-19T23:17:00Z">
        <w:r w:rsidR="00750D29">
          <w:rPr>
            <w:rFonts w:ascii="Times New Roman" w:hAnsi="Times New Roman" w:cs="Times New Roman"/>
            <w:sz w:val="24"/>
            <w:szCs w:val="24"/>
          </w:rPr>
          <w:t>the first data</w:t>
        </w:r>
      </w:ins>
      <w:ins w:id="524" w:author="Chen Zhaoxiong" w:date="2020-12-19T23:16:00Z">
        <w:r>
          <w:rPr>
            <w:rFonts w:ascii="Times New Roman" w:hAnsi="Times New Roman" w:cs="Times New Roman"/>
            <w:sz w:val="24"/>
            <w:szCs w:val="24"/>
          </w:rPr>
          <w:t xml:space="preserve">set, </w:t>
        </w:r>
        <w:r w:rsidRPr="005C66F5">
          <w:rPr>
            <w:rFonts w:ascii="Times New Roman" w:hAnsi="Times New Roman" w:cs="Times New Roman"/>
            <w:sz w:val="24"/>
            <w:szCs w:val="24"/>
          </w:rPr>
          <w:t xml:space="preserve">we got an accuracy of </w:t>
        </w:r>
      </w:ins>
      <w:ins w:id="525" w:author="Chen Zhaoxiong" w:date="2020-12-19T23:17:00Z">
        <w:r w:rsidR="00750D29">
          <w:rPr>
            <w:rFonts w:ascii="Times New Roman" w:hAnsi="Times New Roman" w:cs="Times New Roman"/>
            <w:sz w:val="24"/>
            <w:szCs w:val="24"/>
          </w:rPr>
          <w:t>80.55%</w:t>
        </w:r>
      </w:ins>
      <w:ins w:id="526" w:author="Chen Zhaoxiong" w:date="2020-12-19T23:18:00Z">
        <w:r w:rsidR="00750D29">
          <w:rPr>
            <w:rFonts w:ascii="Times New Roman" w:hAnsi="Times New Roman" w:cs="Times New Roman"/>
            <w:sz w:val="24"/>
            <w:szCs w:val="24"/>
          </w:rPr>
          <w:t xml:space="preserve">, </w:t>
        </w:r>
      </w:ins>
      <w:ins w:id="527" w:author="Chen Zhaoxiong" w:date="2020-12-19T23:20:00Z">
        <w:r w:rsidR="00750D29">
          <w:rPr>
            <w:rFonts w:ascii="Times New Roman" w:hAnsi="Times New Roman" w:cs="Times New Roman"/>
            <w:sz w:val="24"/>
            <w:szCs w:val="24"/>
          </w:rPr>
          <w:t xml:space="preserve">and </w:t>
        </w:r>
      </w:ins>
      <w:ins w:id="528" w:author="Chen Zhaoxiong" w:date="2020-12-19T23:18:00Z">
        <w:r w:rsidR="00750D29">
          <w:rPr>
            <w:rFonts w:ascii="Times New Roman" w:hAnsi="Times New Roman" w:cs="Times New Roman"/>
            <w:sz w:val="24"/>
            <w:szCs w:val="24"/>
          </w:rPr>
          <w:t>f</w:t>
        </w:r>
      </w:ins>
      <w:ins w:id="529" w:author="Chen Zhaoxiong" w:date="2020-12-19T23:16:00Z">
        <w:r>
          <w:rPr>
            <w:rFonts w:ascii="Times New Roman" w:hAnsi="Times New Roman" w:cs="Times New Roman"/>
            <w:sz w:val="24"/>
            <w:szCs w:val="24"/>
          </w:rPr>
          <w:t xml:space="preserve">or </w:t>
        </w:r>
      </w:ins>
      <w:ins w:id="530" w:author="Chen Zhaoxiong" w:date="2020-12-19T23:18:00Z">
        <w:r w:rsidR="00750D29">
          <w:rPr>
            <w:rFonts w:ascii="Times New Roman" w:hAnsi="Times New Roman" w:cs="Times New Roman"/>
            <w:sz w:val="24"/>
            <w:szCs w:val="24"/>
          </w:rPr>
          <w:t>the second data</w:t>
        </w:r>
      </w:ins>
      <w:ins w:id="531" w:author="Chen Zhaoxiong" w:date="2020-12-19T23:16:00Z">
        <w:r>
          <w:rPr>
            <w:rFonts w:ascii="Times New Roman" w:hAnsi="Times New Roman" w:cs="Times New Roman"/>
            <w:sz w:val="24"/>
            <w:szCs w:val="24"/>
          </w:rPr>
          <w:t xml:space="preserve">set, we got an accuracy of </w:t>
        </w:r>
      </w:ins>
      <w:ins w:id="532" w:author="Chen Zhaoxiong" w:date="2020-12-19T23:18:00Z">
        <w:r w:rsidR="00750D29">
          <w:rPr>
            <w:rFonts w:ascii="Times New Roman" w:hAnsi="Times New Roman" w:cs="Times New Roman"/>
            <w:sz w:val="24"/>
            <w:szCs w:val="24"/>
          </w:rPr>
          <w:t>9.90</w:t>
        </w:r>
      </w:ins>
      <w:ins w:id="533" w:author="Chen Zhaoxiong" w:date="2020-12-19T23:16:00Z">
        <w:r>
          <w:rPr>
            <w:rFonts w:ascii="Times New Roman" w:hAnsi="Times New Roman" w:cs="Times New Roman"/>
            <w:sz w:val="24"/>
            <w:szCs w:val="24"/>
          </w:rPr>
          <w:t>%.</w:t>
        </w:r>
      </w:ins>
      <w:ins w:id="534" w:author="Chen Zhaoxiong" w:date="2020-12-19T23:18:00Z">
        <w:r w:rsidR="00750D29">
          <w:rPr>
            <w:rFonts w:ascii="Times New Roman" w:hAnsi="Times New Roman" w:cs="Times New Roman"/>
            <w:sz w:val="24"/>
            <w:szCs w:val="24"/>
          </w:rPr>
          <w:t xml:space="preserve"> The</w:t>
        </w:r>
      </w:ins>
      <w:ins w:id="535" w:author="Chen Zhaoxiong" w:date="2020-12-19T23:19:00Z">
        <w:r w:rsidR="00750D29">
          <w:rPr>
            <w:rFonts w:ascii="Times New Roman" w:hAnsi="Times New Roman" w:cs="Times New Roman"/>
            <w:sz w:val="24"/>
            <w:szCs w:val="24"/>
          </w:rPr>
          <w:t xml:space="preserve">se data shows that more benign samples are </w:t>
        </w:r>
      </w:ins>
      <w:ins w:id="536" w:author="Chen Zhaoxiong" w:date="2020-12-19T23:20:00Z">
        <w:r w:rsidR="00F97FFD">
          <w:rPr>
            <w:rFonts w:ascii="Times New Roman" w:hAnsi="Times New Roman" w:cs="Times New Roman"/>
            <w:sz w:val="24"/>
            <w:szCs w:val="24"/>
          </w:rPr>
          <w:t xml:space="preserve">classified incorrectly </w:t>
        </w:r>
        <w:r w:rsidR="00750D29">
          <w:rPr>
            <w:rFonts w:ascii="Times New Roman" w:hAnsi="Times New Roman" w:cs="Times New Roman"/>
            <w:sz w:val="24"/>
            <w:szCs w:val="24"/>
          </w:rPr>
          <w:t xml:space="preserve">while more </w:t>
        </w:r>
        <w:proofErr w:type="spellStart"/>
        <w:r w:rsidR="00750D29">
          <w:rPr>
            <w:rFonts w:ascii="Times New Roman" w:hAnsi="Times New Roman" w:cs="Times New Roman"/>
            <w:sz w:val="24"/>
            <w:szCs w:val="24"/>
          </w:rPr>
          <w:t>trojaned</w:t>
        </w:r>
        <w:proofErr w:type="spellEnd"/>
        <w:r w:rsidR="00750D29">
          <w:rPr>
            <w:rFonts w:ascii="Times New Roman" w:hAnsi="Times New Roman" w:cs="Times New Roman"/>
            <w:sz w:val="24"/>
            <w:szCs w:val="24"/>
          </w:rPr>
          <w:t xml:space="preserve"> samples are classified </w:t>
        </w:r>
        <w:r w:rsidR="00F97FFD">
          <w:rPr>
            <w:rFonts w:ascii="Times New Roman" w:hAnsi="Times New Roman" w:cs="Times New Roman"/>
            <w:sz w:val="24"/>
            <w:szCs w:val="24"/>
          </w:rPr>
          <w:t>as benign sam</w:t>
        </w:r>
      </w:ins>
      <w:ins w:id="537" w:author="Chen Zhaoxiong" w:date="2020-12-19T23:21:00Z">
        <w:r w:rsidR="00F97FFD">
          <w:rPr>
            <w:rFonts w:ascii="Times New Roman" w:hAnsi="Times New Roman" w:cs="Times New Roman"/>
            <w:sz w:val="24"/>
            <w:szCs w:val="24"/>
          </w:rPr>
          <w:t>ples</w:t>
        </w:r>
        <w:r w:rsidR="00BF39BB">
          <w:rPr>
            <w:rFonts w:ascii="Times New Roman" w:hAnsi="Times New Roman" w:cs="Times New Roman"/>
            <w:sz w:val="24"/>
            <w:szCs w:val="24"/>
          </w:rPr>
          <w:t>.</w:t>
        </w:r>
      </w:ins>
    </w:p>
    <w:p w14:paraId="19523914" w14:textId="77777777" w:rsidR="00E0081F" w:rsidRPr="00E0081F" w:rsidRDefault="00E0081F" w:rsidP="006C0640">
      <w:pPr>
        <w:rPr>
          <w:ins w:id="538" w:author="Chen Zhaoxiong" w:date="2020-12-19T22:44:00Z"/>
          <w:rFonts w:ascii="Times New Roman" w:hAnsi="Times New Roman" w:cs="Times New Roman"/>
          <w:sz w:val="24"/>
          <w:szCs w:val="24"/>
          <w:rPrChange w:id="539" w:author="Chen Zhaoxiong" w:date="2020-12-19T23:15:00Z">
            <w:rPr>
              <w:ins w:id="540" w:author="Chen Zhaoxiong" w:date="2020-12-19T22:44:00Z"/>
              <w:rFonts w:ascii="Times New Roman" w:hAnsi="Times New Roman" w:cs="Times New Roman"/>
              <w:szCs w:val="21"/>
            </w:rPr>
          </w:rPrChange>
        </w:rPr>
      </w:pPr>
    </w:p>
    <w:p w14:paraId="604C4C14" w14:textId="08B98257" w:rsidR="000635F8" w:rsidRDefault="000635F8">
      <w:pPr>
        <w:pStyle w:val="3"/>
        <w:rPr>
          <w:ins w:id="541" w:author="Chen Zhaoxiong" w:date="2020-12-19T22:44:00Z"/>
        </w:rPr>
        <w:pPrChange w:id="542" w:author="Chen Zhaoxiong" w:date="2020-12-19T22:44:00Z">
          <w:pPr/>
        </w:pPrChange>
      </w:pPr>
      <w:ins w:id="543" w:author="Chen Zhaoxiong" w:date="2020-12-19T22:45:00Z">
        <w:r>
          <w:rPr>
            <w:rFonts w:hint="eastAsia"/>
          </w:rPr>
          <w:t>C</w:t>
        </w:r>
        <w:r>
          <w:t>onclusion</w:t>
        </w:r>
      </w:ins>
    </w:p>
    <w:p w14:paraId="7B5A712F" w14:textId="34591CA0" w:rsidR="000635F8" w:rsidRPr="00500998" w:rsidRDefault="000635F8" w:rsidP="006C0640">
      <w:pPr>
        <w:rPr>
          <w:ins w:id="544" w:author="Chen Zhaoxiong" w:date="2020-12-19T22:45:00Z"/>
          <w:rFonts w:ascii="Times New Roman" w:hAnsi="Times New Roman" w:cs="Times New Roman"/>
          <w:sz w:val="24"/>
          <w:szCs w:val="24"/>
          <w:rPrChange w:id="545" w:author="Chen Zhaoxiong" w:date="2020-12-19T23:06:00Z">
            <w:rPr>
              <w:ins w:id="546" w:author="Chen Zhaoxiong" w:date="2020-12-19T22:45:00Z"/>
              <w:rFonts w:ascii="Times New Roman" w:hAnsi="Times New Roman" w:cs="Times New Roman"/>
              <w:szCs w:val="21"/>
            </w:rPr>
          </w:rPrChange>
        </w:rPr>
      </w:pPr>
      <w:ins w:id="547" w:author="Chen Zhaoxiong" w:date="2020-12-19T22:45:00Z">
        <w:r w:rsidRPr="00500998">
          <w:rPr>
            <w:rFonts w:ascii="Times New Roman" w:hAnsi="Times New Roman" w:cs="Times New Roman"/>
            <w:sz w:val="24"/>
            <w:szCs w:val="24"/>
            <w:rPrChange w:id="548" w:author="Chen Zhaoxiong" w:date="2020-12-19T23:06:00Z">
              <w:rPr>
                <w:rFonts w:ascii="Times New Roman" w:hAnsi="Times New Roman" w:cs="Times New Roman"/>
                <w:szCs w:val="21"/>
              </w:rPr>
            </w:rPrChange>
          </w:rPr>
          <w:t xml:space="preserve">STRIP method for backdoored sample detection </w:t>
        </w:r>
      </w:ins>
      <w:ins w:id="549" w:author="Chen Zhaoxiong" w:date="2020-12-19T23:21:00Z">
        <w:r w:rsidR="00116D97">
          <w:rPr>
            <w:rFonts w:ascii="Times New Roman" w:hAnsi="Times New Roman" w:cs="Times New Roman"/>
            <w:sz w:val="24"/>
            <w:szCs w:val="24"/>
          </w:rPr>
          <w:t xml:space="preserve">achieved satisfying performance in backdoor attacks with single target. For </w:t>
        </w:r>
      </w:ins>
      <w:ins w:id="550" w:author="Chen Zhaoxiong" w:date="2020-12-19T23:22:00Z">
        <w:r w:rsidR="00F1153A">
          <w:rPr>
            <w:rFonts w:ascii="Times New Roman" w:hAnsi="Times New Roman" w:cs="Times New Roman"/>
            <w:sz w:val="24"/>
            <w:szCs w:val="24"/>
          </w:rPr>
          <w:t xml:space="preserve">situation like </w:t>
        </w:r>
      </w:ins>
      <w:ins w:id="551" w:author="Chen Zhaoxiong" w:date="2020-12-19T23:23:00Z">
        <w:r w:rsidR="00D706B5">
          <w:rPr>
            <w:rFonts w:ascii="Times New Roman" w:hAnsi="Times New Roman" w:cs="Times New Roman"/>
            <w:sz w:val="24"/>
            <w:szCs w:val="24"/>
          </w:rPr>
          <w:t xml:space="preserve">backdoor attack with </w:t>
        </w:r>
      </w:ins>
      <w:ins w:id="552" w:author="Chen Zhaoxiong" w:date="2020-12-19T23:21:00Z">
        <w:r w:rsidR="00116D97">
          <w:rPr>
            <w:rFonts w:ascii="Times New Roman" w:hAnsi="Times New Roman" w:cs="Times New Roman"/>
            <w:sz w:val="24"/>
            <w:szCs w:val="24"/>
          </w:rPr>
          <w:t xml:space="preserve">multiple </w:t>
        </w:r>
      </w:ins>
      <w:ins w:id="553" w:author="Chen Zhaoxiong" w:date="2020-12-19T23:22:00Z">
        <w:r w:rsidR="00F1153A">
          <w:rPr>
            <w:rFonts w:ascii="Times New Roman" w:hAnsi="Times New Roman" w:cs="Times New Roman"/>
            <w:sz w:val="24"/>
            <w:szCs w:val="24"/>
          </w:rPr>
          <w:t>triggers</w:t>
        </w:r>
      </w:ins>
      <w:ins w:id="554" w:author="Chen Zhaoxiong" w:date="2020-12-19T23:23:00Z">
        <w:r w:rsidR="00D706B5">
          <w:rPr>
            <w:rFonts w:ascii="Times New Roman" w:hAnsi="Times New Roman" w:cs="Times New Roman"/>
            <w:sz w:val="24"/>
            <w:szCs w:val="24"/>
          </w:rPr>
          <w:t xml:space="preserve"> and </w:t>
        </w:r>
      </w:ins>
      <w:ins w:id="555" w:author="Chen Zhaoxiong" w:date="2020-12-19T23:21:00Z">
        <w:r w:rsidR="00116D97">
          <w:rPr>
            <w:rFonts w:ascii="Times New Roman" w:hAnsi="Times New Roman" w:cs="Times New Roman"/>
            <w:sz w:val="24"/>
            <w:szCs w:val="24"/>
          </w:rPr>
          <w:t>multiple</w:t>
        </w:r>
      </w:ins>
      <w:ins w:id="556" w:author="Chen Zhaoxiong" w:date="2020-12-19T23:22:00Z">
        <w:r w:rsidR="00116D97">
          <w:rPr>
            <w:rFonts w:ascii="Times New Roman" w:hAnsi="Times New Roman" w:cs="Times New Roman"/>
            <w:sz w:val="24"/>
            <w:szCs w:val="24"/>
          </w:rPr>
          <w:t xml:space="preserve"> </w:t>
        </w:r>
        <w:r w:rsidR="00F1153A">
          <w:rPr>
            <w:rFonts w:ascii="Times New Roman" w:hAnsi="Times New Roman" w:cs="Times New Roman"/>
            <w:sz w:val="24"/>
            <w:szCs w:val="24"/>
          </w:rPr>
          <w:t>targets, the performance has dropped</w:t>
        </w:r>
      </w:ins>
      <w:ins w:id="557" w:author="Chen Zhaoxiong" w:date="2020-12-19T23:23:00Z">
        <w:r w:rsidR="00F46279">
          <w:rPr>
            <w:rFonts w:ascii="Times New Roman" w:hAnsi="Times New Roman" w:cs="Times New Roman"/>
            <w:sz w:val="24"/>
            <w:szCs w:val="24"/>
          </w:rPr>
          <w:t xml:space="preserve"> quite </w:t>
        </w:r>
        <w:r w:rsidR="00634C6A">
          <w:rPr>
            <w:rFonts w:ascii="Times New Roman" w:hAnsi="Times New Roman" w:cs="Times New Roman"/>
            <w:sz w:val="24"/>
            <w:szCs w:val="24"/>
          </w:rPr>
          <w:t>a lot</w:t>
        </w:r>
      </w:ins>
      <w:ins w:id="558" w:author="Chen Zhaoxiong" w:date="2020-12-19T23:22:00Z">
        <w:r w:rsidR="00F1153A">
          <w:rPr>
            <w:rFonts w:ascii="Times New Roman" w:hAnsi="Times New Roman" w:cs="Times New Roman"/>
            <w:sz w:val="24"/>
            <w:szCs w:val="24"/>
          </w:rPr>
          <w:t>.</w:t>
        </w:r>
      </w:ins>
      <w:ins w:id="559" w:author="Chen Zhaoxiong" w:date="2020-12-19T23:24:00Z">
        <w:r w:rsidR="00634C6A">
          <w:rPr>
            <w:rFonts w:ascii="Times New Roman" w:hAnsi="Times New Roman" w:cs="Times New Roman"/>
            <w:sz w:val="24"/>
            <w:szCs w:val="24"/>
          </w:rPr>
          <w:t xml:space="preserve"> The </w:t>
        </w:r>
      </w:ins>
      <w:ins w:id="560" w:author="Chen Zhaoxiong" w:date="2020-12-19T23:27:00Z">
        <w:r w:rsidR="003E4A6F">
          <w:rPr>
            <w:rFonts w:ascii="Times New Roman" w:hAnsi="Times New Roman" w:cs="Times New Roman"/>
            <w:sz w:val="24"/>
            <w:szCs w:val="24"/>
          </w:rPr>
          <w:t xml:space="preserve">possible </w:t>
        </w:r>
      </w:ins>
      <w:ins w:id="561" w:author="Chen Zhaoxiong" w:date="2020-12-19T23:24:00Z">
        <w:r w:rsidR="00634C6A">
          <w:rPr>
            <w:rFonts w:ascii="Times New Roman" w:hAnsi="Times New Roman" w:cs="Times New Roman"/>
            <w:sz w:val="24"/>
            <w:szCs w:val="24"/>
          </w:rPr>
          <w:t xml:space="preserve">reason is that </w:t>
        </w:r>
      </w:ins>
      <w:ins w:id="562" w:author="Chen Zhaoxiong" w:date="2020-12-19T23:25:00Z">
        <w:r w:rsidR="00634C6A">
          <w:rPr>
            <w:rFonts w:ascii="Times New Roman" w:hAnsi="Times New Roman" w:cs="Times New Roman"/>
            <w:sz w:val="24"/>
            <w:szCs w:val="24"/>
          </w:rPr>
          <w:t xml:space="preserve">the way </w:t>
        </w:r>
      </w:ins>
      <w:ins w:id="563" w:author="Chen Zhaoxiong" w:date="2020-12-19T23:24:00Z">
        <w:r w:rsidR="00634C6A">
          <w:rPr>
            <w:rFonts w:ascii="Times New Roman" w:hAnsi="Times New Roman" w:cs="Times New Roman"/>
            <w:sz w:val="24"/>
            <w:szCs w:val="24"/>
          </w:rPr>
          <w:t xml:space="preserve">STRIP distinguishes backdoored sample </w:t>
        </w:r>
      </w:ins>
      <w:ins w:id="564" w:author="Chen Zhaoxiong" w:date="2020-12-19T23:25:00Z">
        <w:r w:rsidR="00634C6A">
          <w:rPr>
            <w:rFonts w:ascii="Times New Roman" w:hAnsi="Times New Roman" w:cs="Times New Roman"/>
            <w:sz w:val="24"/>
            <w:szCs w:val="24"/>
          </w:rPr>
          <w:t xml:space="preserve">is </w:t>
        </w:r>
      </w:ins>
      <w:ins w:id="565" w:author="Chen Zhaoxiong" w:date="2020-12-19T23:24:00Z">
        <w:r w:rsidR="00634C6A">
          <w:rPr>
            <w:rFonts w:ascii="Times New Roman" w:hAnsi="Times New Roman" w:cs="Times New Roman"/>
            <w:sz w:val="24"/>
            <w:szCs w:val="24"/>
          </w:rPr>
          <w:t>based on</w:t>
        </w:r>
      </w:ins>
      <w:ins w:id="566" w:author="Chen Zhaoxiong" w:date="2020-12-19T23:25:00Z">
        <w:r w:rsidR="00634C6A">
          <w:rPr>
            <w:rFonts w:ascii="Times New Roman" w:hAnsi="Times New Roman" w:cs="Times New Roman"/>
            <w:sz w:val="24"/>
            <w:szCs w:val="24"/>
          </w:rPr>
          <w:t xml:space="preserve"> entropy, and the entropy reveals the uncertainty. </w:t>
        </w:r>
      </w:ins>
      <w:ins w:id="567" w:author="Chen Zhaoxiong" w:date="2020-12-19T23:26:00Z">
        <w:r w:rsidR="00634C6A">
          <w:rPr>
            <w:rFonts w:ascii="Times New Roman" w:hAnsi="Times New Roman" w:cs="Times New Roman"/>
            <w:sz w:val="24"/>
            <w:szCs w:val="24"/>
          </w:rPr>
          <w:t xml:space="preserve">Since </w:t>
        </w:r>
      </w:ins>
      <w:ins w:id="568" w:author="Chen Zhaoxiong" w:date="2020-12-19T23:27:00Z">
        <w:r w:rsidR="00634C6A">
          <w:rPr>
            <w:rFonts w:ascii="Times New Roman" w:hAnsi="Times New Roman" w:cs="Times New Roman"/>
            <w:sz w:val="24"/>
            <w:szCs w:val="24"/>
          </w:rPr>
          <w:t>m</w:t>
        </w:r>
      </w:ins>
      <w:ins w:id="569" w:author="Chen Zhaoxiong" w:date="2020-12-19T23:25:00Z">
        <w:r w:rsidR="00634C6A">
          <w:rPr>
            <w:rFonts w:ascii="Times New Roman" w:hAnsi="Times New Roman" w:cs="Times New Roman"/>
            <w:sz w:val="24"/>
            <w:szCs w:val="24"/>
          </w:rPr>
          <w:t>ultiple target backdoor output</w:t>
        </w:r>
      </w:ins>
      <w:ins w:id="570" w:author="Chen Zhaoxiong" w:date="2020-12-19T23:26:00Z">
        <w:r w:rsidR="00634C6A">
          <w:rPr>
            <w:rFonts w:ascii="Times New Roman" w:hAnsi="Times New Roman" w:cs="Times New Roman"/>
            <w:sz w:val="24"/>
            <w:szCs w:val="24"/>
          </w:rPr>
          <w:t>s</w:t>
        </w:r>
      </w:ins>
      <w:ins w:id="571" w:author="Chen Zhaoxiong" w:date="2020-12-19T23:25:00Z">
        <w:r w:rsidR="00634C6A">
          <w:rPr>
            <w:rFonts w:ascii="Times New Roman" w:hAnsi="Times New Roman" w:cs="Times New Roman"/>
            <w:sz w:val="24"/>
            <w:szCs w:val="24"/>
          </w:rPr>
          <w:t xml:space="preserve"> </w:t>
        </w:r>
      </w:ins>
      <w:ins w:id="572" w:author="Chen Zhaoxiong" w:date="2020-12-19T23:26:00Z">
        <w:r w:rsidR="00634C6A">
          <w:rPr>
            <w:rFonts w:ascii="Times New Roman" w:hAnsi="Times New Roman" w:cs="Times New Roman"/>
            <w:sz w:val="24"/>
            <w:szCs w:val="24"/>
          </w:rPr>
          <w:t>have more uncertainty</w:t>
        </w:r>
      </w:ins>
      <w:ins w:id="573" w:author="Chen Zhaoxiong" w:date="2020-12-19T23:27:00Z">
        <w:r w:rsidR="003E4A6F">
          <w:rPr>
            <w:rFonts w:ascii="Times New Roman" w:hAnsi="Times New Roman" w:cs="Times New Roman"/>
            <w:sz w:val="24"/>
            <w:szCs w:val="24"/>
          </w:rPr>
          <w:t xml:space="preserve">, it makes the </w:t>
        </w:r>
      </w:ins>
      <w:ins w:id="574" w:author="Chen Zhaoxiong" w:date="2020-12-19T23:28:00Z">
        <w:r w:rsidR="003E4A6F">
          <w:rPr>
            <w:rFonts w:ascii="Times New Roman" w:hAnsi="Times New Roman" w:cs="Times New Roman"/>
            <w:sz w:val="24"/>
            <w:szCs w:val="24"/>
          </w:rPr>
          <w:t xml:space="preserve">entropy </w:t>
        </w:r>
      </w:ins>
      <w:ins w:id="575" w:author="Chen Zhaoxiong" w:date="2020-12-19T23:27:00Z">
        <w:r w:rsidR="003E4A6F">
          <w:rPr>
            <w:rFonts w:ascii="Times New Roman" w:hAnsi="Times New Roman" w:cs="Times New Roman"/>
            <w:sz w:val="24"/>
            <w:szCs w:val="24"/>
          </w:rPr>
          <w:t xml:space="preserve">distribution </w:t>
        </w:r>
      </w:ins>
      <w:ins w:id="576" w:author="Chen Zhaoxiong" w:date="2020-12-19T23:28:00Z">
        <w:r w:rsidR="003E4A6F">
          <w:rPr>
            <w:rFonts w:ascii="Times New Roman" w:hAnsi="Times New Roman" w:cs="Times New Roman"/>
            <w:sz w:val="24"/>
            <w:szCs w:val="24"/>
          </w:rPr>
          <w:t>of perturbed poisoned samples closer than that of perturbed clean samples.</w:t>
        </w:r>
      </w:ins>
    </w:p>
    <w:p w14:paraId="30171FB6" w14:textId="77777777" w:rsidR="000635F8" w:rsidRDefault="000635F8" w:rsidP="006C0640">
      <w:pPr>
        <w:rPr>
          <w:ins w:id="577" w:author="Chen Zhaoxiong" w:date="2020-12-19T22:33:00Z"/>
          <w:rFonts w:ascii="Times New Roman" w:hAnsi="Times New Roman" w:cs="Times New Roman"/>
          <w:szCs w:val="21"/>
        </w:rPr>
      </w:pPr>
    </w:p>
    <w:p w14:paraId="1967DC88" w14:textId="2D7BDF14" w:rsidR="00C20AF0" w:rsidRDefault="00C20AF0">
      <w:pPr>
        <w:pStyle w:val="2"/>
        <w:rPr>
          <w:ins w:id="578" w:author="Chen Zhaoxiong" w:date="2020-12-19T22:33:00Z"/>
        </w:rPr>
        <w:pPrChange w:id="579" w:author="Chen Zhaoxiong" w:date="2020-12-19T22:34:00Z">
          <w:pPr/>
        </w:pPrChange>
      </w:pPr>
      <w:ins w:id="580" w:author="Chen Zhaoxiong" w:date="2020-12-19T22:34:00Z">
        <w:r>
          <w:rPr>
            <w:rFonts w:hint="eastAsia"/>
          </w:rPr>
          <w:t>R</w:t>
        </w:r>
        <w:r>
          <w:t>eference</w:t>
        </w:r>
      </w:ins>
    </w:p>
    <w:p w14:paraId="4E3143A0" w14:textId="202A7F71" w:rsidR="00EC3106" w:rsidRPr="0043630D" w:rsidRDefault="0043630D" w:rsidP="006C0640">
      <w:pPr>
        <w:rPr>
          <w:rFonts w:ascii="Times New Roman" w:hAnsi="Times New Roman" w:cs="Times New Roman"/>
          <w:szCs w:val="21"/>
        </w:rPr>
      </w:pPr>
      <w:r w:rsidRPr="0043630D">
        <w:rPr>
          <w:rFonts w:ascii="Times New Roman" w:hAnsi="Times New Roman" w:cs="Times New Roman"/>
          <w:szCs w:val="21"/>
        </w:rPr>
        <w:t xml:space="preserve">[1] Gao, </w:t>
      </w:r>
      <w:proofErr w:type="spellStart"/>
      <w:r w:rsidRPr="0043630D">
        <w:rPr>
          <w:rFonts w:ascii="Times New Roman" w:hAnsi="Times New Roman" w:cs="Times New Roman"/>
          <w:szCs w:val="21"/>
        </w:rPr>
        <w:t>Yansong</w:t>
      </w:r>
      <w:proofErr w:type="spellEnd"/>
      <w:r w:rsidRPr="0043630D">
        <w:rPr>
          <w:rFonts w:ascii="Times New Roman" w:hAnsi="Times New Roman" w:cs="Times New Roman"/>
          <w:szCs w:val="21"/>
        </w:rPr>
        <w:t xml:space="preserve">, et al. "Strip: A </w:t>
      </w:r>
      <w:proofErr w:type="spellStart"/>
      <w:r w:rsidRPr="0043630D">
        <w:rPr>
          <w:rFonts w:ascii="Times New Roman" w:hAnsi="Times New Roman" w:cs="Times New Roman"/>
          <w:szCs w:val="21"/>
        </w:rPr>
        <w:t>defence</w:t>
      </w:r>
      <w:proofErr w:type="spellEnd"/>
      <w:r w:rsidRPr="0043630D">
        <w:rPr>
          <w:rFonts w:ascii="Times New Roman" w:hAnsi="Times New Roman" w:cs="Times New Roman"/>
          <w:szCs w:val="21"/>
        </w:rPr>
        <w:t xml:space="preserve"> against trojan attacks on deep neural networks." Proceedings of the 35th Annual Computer Security Applications Conference. 2019.</w:t>
      </w:r>
    </w:p>
    <w:p w14:paraId="52FC3A8C" w14:textId="77777777" w:rsidR="00EC3106" w:rsidRPr="00CB2AC4" w:rsidRDefault="00EC3106" w:rsidP="006C0640">
      <w:pPr>
        <w:rPr>
          <w:rFonts w:ascii="Times New Roman" w:hAnsi="Times New Roman" w:cs="Times New Roman"/>
          <w:sz w:val="24"/>
          <w:szCs w:val="24"/>
        </w:rPr>
      </w:pPr>
    </w:p>
    <w:sectPr w:rsidR="00EC3106" w:rsidRPr="00CB2A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0324"/>
    <w:multiLevelType w:val="hybridMultilevel"/>
    <w:tmpl w:val="7AFA5518"/>
    <w:lvl w:ilvl="0" w:tplc="587AC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803EA3"/>
    <w:multiLevelType w:val="hybridMultilevel"/>
    <w:tmpl w:val="8EE44768"/>
    <w:lvl w:ilvl="0" w:tplc="EA50B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Zhaoxiong">
    <w15:presenceInfo w15:providerId="Windows Live" w15:userId="19bdd62d4a214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6B8"/>
    <w:rsid w:val="000035E5"/>
    <w:rsid w:val="0002686C"/>
    <w:rsid w:val="000635F8"/>
    <w:rsid w:val="000A1FC1"/>
    <w:rsid w:val="000E0D22"/>
    <w:rsid w:val="00102F0A"/>
    <w:rsid w:val="00116D97"/>
    <w:rsid w:val="001320F4"/>
    <w:rsid w:val="00150D8C"/>
    <w:rsid w:val="001605EB"/>
    <w:rsid w:val="00194D3A"/>
    <w:rsid w:val="00196506"/>
    <w:rsid w:val="001B0220"/>
    <w:rsid w:val="001B74EE"/>
    <w:rsid w:val="001D7E5D"/>
    <w:rsid w:val="00244D7D"/>
    <w:rsid w:val="00253C45"/>
    <w:rsid w:val="00265FB1"/>
    <w:rsid w:val="00280A3E"/>
    <w:rsid w:val="00290E9E"/>
    <w:rsid w:val="00295971"/>
    <w:rsid w:val="002A1453"/>
    <w:rsid w:val="002C5177"/>
    <w:rsid w:val="002D3D13"/>
    <w:rsid w:val="002D7F30"/>
    <w:rsid w:val="002E714F"/>
    <w:rsid w:val="0030213B"/>
    <w:rsid w:val="00363102"/>
    <w:rsid w:val="003E22AE"/>
    <w:rsid w:val="003E4A6F"/>
    <w:rsid w:val="00417EF8"/>
    <w:rsid w:val="0043630D"/>
    <w:rsid w:val="00442DED"/>
    <w:rsid w:val="00462687"/>
    <w:rsid w:val="004633A0"/>
    <w:rsid w:val="0047336B"/>
    <w:rsid w:val="00477B23"/>
    <w:rsid w:val="004C2EDB"/>
    <w:rsid w:val="004C3699"/>
    <w:rsid w:val="004C4C92"/>
    <w:rsid w:val="004D11D0"/>
    <w:rsid w:val="004F5AA1"/>
    <w:rsid w:val="00500998"/>
    <w:rsid w:val="00503886"/>
    <w:rsid w:val="005351B2"/>
    <w:rsid w:val="005559B9"/>
    <w:rsid w:val="00562002"/>
    <w:rsid w:val="00634C6A"/>
    <w:rsid w:val="0063795E"/>
    <w:rsid w:val="006872E6"/>
    <w:rsid w:val="006B2531"/>
    <w:rsid w:val="006C0640"/>
    <w:rsid w:val="006C5409"/>
    <w:rsid w:val="007307C4"/>
    <w:rsid w:val="0073565E"/>
    <w:rsid w:val="00743F07"/>
    <w:rsid w:val="00750D29"/>
    <w:rsid w:val="00775564"/>
    <w:rsid w:val="007776CE"/>
    <w:rsid w:val="007A0DD5"/>
    <w:rsid w:val="007A0E9A"/>
    <w:rsid w:val="007F5283"/>
    <w:rsid w:val="007F6913"/>
    <w:rsid w:val="00852813"/>
    <w:rsid w:val="008750C2"/>
    <w:rsid w:val="008A2C7F"/>
    <w:rsid w:val="008B1BC2"/>
    <w:rsid w:val="008D5028"/>
    <w:rsid w:val="00913D19"/>
    <w:rsid w:val="0094022B"/>
    <w:rsid w:val="009566F6"/>
    <w:rsid w:val="00965375"/>
    <w:rsid w:val="009833AB"/>
    <w:rsid w:val="009A22F0"/>
    <w:rsid w:val="009A4110"/>
    <w:rsid w:val="009E63EB"/>
    <w:rsid w:val="00A275F4"/>
    <w:rsid w:val="00A3603E"/>
    <w:rsid w:val="00A67157"/>
    <w:rsid w:val="00AA423C"/>
    <w:rsid w:val="00AC1202"/>
    <w:rsid w:val="00AD7FE6"/>
    <w:rsid w:val="00AE0217"/>
    <w:rsid w:val="00AF3378"/>
    <w:rsid w:val="00B14343"/>
    <w:rsid w:val="00B20AFE"/>
    <w:rsid w:val="00B27B98"/>
    <w:rsid w:val="00B9350C"/>
    <w:rsid w:val="00BD56E9"/>
    <w:rsid w:val="00BE4AAA"/>
    <w:rsid w:val="00BF39BB"/>
    <w:rsid w:val="00C20AF0"/>
    <w:rsid w:val="00C37E24"/>
    <w:rsid w:val="00C44F3F"/>
    <w:rsid w:val="00C83E71"/>
    <w:rsid w:val="00CB2AC4"/>
    <w:rsid w:val="00CD1B08"/>
    <w:rsid w:val="00CE03BE"/>
    <w:rsid w:val="00CE0A18"/>
    <w:rsid w:val="00CF0EF6"/>
    <w:rsid w:val="00D246B8"/>
    <w:rsid w:val="00D418AF"/>
    <w:rsid w:val="00D63DBF"/>
    <w:rsid w:val="00D706B5"/>
    <w:rsid w:val="00DC2017"/>
    <w:rsid w:val="00DD3981"/>
    <w:rsid w:val="00DD45FB"/>
    <w:rsid w:val="00DD69BE"/>
    <w:rsid w:val="00DF3353"/>
    <w:rsid w:val="00E0081F"/>
    <w:rsid w:val="00E27030"/>
    <w:rsid w:val="00E42DD0"/>
    <w:rsid w:val="00E64809"/>
    <w:rsid w:val="00E70E17"/>
    <w:rsid w:val="00E73A54"/>
    <w:rsid w:val="00E762D2"/>
    <w:rsid w:val="00E84CEB"/>
    <w:rsid w:val="00E9311E"/>
    <w:rsid w:val="00EA2D4E"/>
    <w:rsid w:val="00EC3106"/>
    <w:rsid w:val="00F05EAE"/>
    <w:rsid w:val="00F1153A"/>
    <w:rsid w:val="00F33572"/>
    <w:rsid w:val="00F400A1"/>
    <w:rsid w:val="00F46279"/>
    <w:rsid w:val="00F6016E"/>
    <w:rsid w:val="00F9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9BBED"/>
  <w15:chartTrackingRefBased/>
  <w15:docId w15:val="{6FDAA4A6-0968-486A-813A-4720B90FD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0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2813"/>
    <w:pPr>
      <w:widowControl/>
      <w:spacing w:line="360" w:lineRule="auto"/>
      <w:jc w:val="center"/>
      <w:outlineLvl w:val="1"/>
    </w:pPr>
    <w:rPr>
      <w:b/>
      <w:bCs/>
      <w:kern w:val="0"/>
      <w:sz w:val="24"/>
      <w:szCs w:val="24"/>
    </w:rPr>
  </w:style>
  <w:style w:type="paragraph" w:styleId="3">
    <w:name w:val="heading 3"/>
    <w:basedOn w:val="a"/>
    <w:next w:val="a"/>
    <w:link w:val="30"/>
    <w:uiPriority w:val="9"/>
    <w:unhideWhenUsed/>
    <w:qFormat/>
    <w:rsid w:val="0094022B"/>
    <w:pPr>
      <w:keepNext/>
      <w:keepLines/>
      <w:jc w:val="center"/>
      <w:outlineLvl w:val="2"/>
    </w:pPr>
    <w:rPr>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42D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Revision"/>
    <w:hidden/>
    <w:uiPriority w:val="99"/>
    <w:semiHidden/>
    <w:rsid w:val="00D418AF"/>
  </w:style>
  <w:style w:type="paragraph" w:styleId="a5">
    <w:name w:val="List Paragraph"/>
    <w:basedOn w:val="a"/>
    <w:uiPriority w:val="34"/>
    <w:qFormat/>
    <w:rsid w:val="0030213B"/>
    <w:pPr>
      <w:ind w:firstLineChars="200" w:firstLine="420"/>
    </w:pPr>
  </w:style>
  <w:style w:type="character" w:customStyle="1" w:styleId="20">
    <w:name w:val="标题 2 字符"/>
    <w:basedOn w:val="a0"/>
    <w:link w:val="2"/>
    <w:uiPriority w:val="9"/>
    <w:rsid w:val="00852813"/>
    <w:rPr>
      <w:b/>
      <w:bCs/>
      <w:kern w:val="0"/>
      <w:sz w:val="24"/>
      <w:szCs w:val="24"/>
    </w:rPr>
  </w:style>
  <w:style w:type="character" w:customStyle="1" w:styleId="10">
    <w:name w:val="标题 1 字符"/>
    <w:basedOn w:val="a0"/>
    <w:link w:val="1"/>
    <w:uiPriority w:val="9"/>
    <w:rsid w:val="008750C2"/>
    <w:rPr>
      <w:b/>
      <w:bCs/>
      <w:kern w:val="44"/>
      <w:sz w:val="44"/>
      <w:szCs w:val="44"/>
    </w:rPr>
  </w:style>
  <w:style w:type="character" w:customStyle="1" w:styleId="30">
    <w:name w:val="标题 3 字符"/>
    <w:basedOn w:val="a0"/>
    <w:link w:val="3"/>
    <w:uiPriority w:val="9"/>
    <w:rsid w:val="0094022B"/>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13462">
      <w:bodyDiv w:val="1"/>
      <w:marLeft w:val="0"/>
      <w:marRight w:val="0"/>
      <w:marTop w:val="0"/>
      <w:marBottom w:val="0"/>
      <w:divBdr>
        <w:top w:val="none" w:sz="0" w:space="0" w:color="auto"/>
        <w:left w:val="none" w:sz="0" w:space="0" w:color="auto"/>
        <w:bottom w:val="none" w:sz="0" w:space="0" w:color="auto"/>
        <w:right w:val="none" w:sz="0" w:space="0" w:color="auto"/>
      </w:divBdr>
      <w:divsChild>
        <w:div w:id="769357996">
          <w:marLeft w:val="0"/>
          <w:marRight w:val="0"/>
          <w:marTop w:val="0"/>
          <w:marBottom w:val="0"/>
          <w:divBdr>
            <w:top w:val="none" w:sz="0" w:space="0" w:color="auto"/>
            <w:left w:val="none" w:sz="0" w:space="0" w:color="auto"/>
            <w:bottom w:val="none" w:sz="0" w:space="0" w:color="auto"/>
            <w:right w:val="none" w:sz="0" w:space="0" w:color="auto"/>
          </w:divBdr>
          <w:divsChild>
            <w:div w:id="18765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7683">
      <w:bodyDiv w:val="1"/>
      <w:marLeft w:val="0"/>
      <w:marRight w:val="0"/>
      <w:marTop w:val="0"/>
      <w:marBottom w:val="0"/>
      <w:divBdr>
        <w:top w:val="none" w:sz="0" w:space="0" w:color="auto"/>
        <w:left w:val="none" w:sz="0" w:space="0" w:color="auto"/>
        <w:bottom w:val="none" w:sz="0" w:space="0" w:color="auto"/>
        <w:right w:val="none" w:sz="0" w:space="0" w:color="auto"/>
      </w:divBdr>
    </w:div>
    <w:div w:id="849223668">
      <w:bodyDiv w:val="1"/>
      <w:marLeft w:val="0"/>
      <w:marRight w:val="0"/>
      <w:marTop w:val="0"/>
      <w:marBottom w:val="0"/>
      <w:divBdr>
        <w:top w:val="none" w:sz="0" w:space="0" w:color="auto"/>
        <w:left w:val="none" w:sz="0" w:space="0" w:color="auto"/>
        <w:bottom w:val="none" w:sz="0" w:space="0" w:color="auto"/>
        <w:right w:val="none" w:sz="0" w:space="0" w:color="auto"/>
      </w:divBdr>
    </w:div>
    <w:div w:id="938025493">
      <w:bodyDiv w:val="1"/>
      <w:marLeft w:val="0"/>
      <w:marRight w:val="0"/>
      <w:marTop w:val="0"/>
      <w:marBottom w:val="0"/>
      <w:divBdr>
        <w:top w:val="none" w:sz="0" w:space="0" w:color="auto"/>
        <w:left w:val="none" w:sz="0" w:space="0" w:color="auto"/>
        <w:bottom w:val="none" w:sz="0" w:space="0" w:color="auto"/>
        <w:right w:val="none" w:sz="0" w:space="0" w:color="auto"/>
      </w:divBdr>
    </w:div>
    <w:div w:id="964579193">
      <w:bodyDiv w:val="1"/>
      <w:marLeft w:val="0"/>
      <w:marRight w:val="0"/>
      <w:marTop w:val="0"/>
      <w:marBottom w:val="0"/>
      <w:divBdr>
        <w:top w:val="none" w:sz="0" w:space="0" w:color="auto"/>
        <w:left w:val="none" w:sz="0" w:space="0" w:color="auto"/>
        <w:bottom w:val="none" w:sz="0" w:space="0" w:color="auto"/>
        <w:right w:val="none" w:sz="0" w:space="0" w:color="auto"/>
      </w:divBdr>
      <w:divsChild>
        <w:div w:id="1628973617">
          <w:marLeft w:val="0"/>
          <w:marRight w:val="0"/>
          <w:marTop w:val="0"/>
          <w:marBottom w:val="0"/>
          <w:divBdr>
            <w:top w:val="none" w:sz="0" w:space="0" w:color="auto"/>
            <w:left w:val="none" w:sz="0" w:space="0" w:color="auto"/>
            <w:bottom w:val="none" w:sz="0" w:space="0" w:color="auto"/>
            <w:right w:val="none" w:sz="0" w:space="0" w:color="auto"/>
          </w:divBdr>
          <w:divsChild>
            <w:div w:id="677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5189">
      <w:bodyDiv w:val="1"/>
      <w:marLeft w:val="0"/>
      <w:marRight w:val="0"/>
      <w:marTop w:val="0"/>
      <w:marBottom w:val="0"/>
      <w:divBdr>
        <w:top w:val="none" w:sz="0" w:space="0" w:color="auto"/>
        <w:left w:val="none" w:sz="0" w:space="0" w:color="auto"/>
        <w:bottom w:val="none" w:sz="0" w:space="0" w:color="auto"/>
        <w:right w:val="none" w:sz="0" w:space="0" w:color="auto"/>
      </w:divBdr>
      <w:divsChild>
        <w:div w:id="1557622560">
          <w:marLeft w:val="0"/>
          <w:marRight w:val="0"/>
          <w:marTop w:val="0"/>
          <w:marBottom w:val="0"/>
          <w:divBdr>
            <w:top w:val="none" w:sz="0" w:space="0" w:color="auto"/>
            <w:left w:val="none" w:sz="0" w:space="0" w:color="auto"/>
            <w:bottom w:val="none" w:sz="0" w:space="0" w:color="auto"/>
            <w:right w:val="none" w:sz="0" w:space="0" w:color="auto"/>
          </w:divBdr>
          <w:divsChild>
            <w:div w:id="9379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5317">
      <w:bodyDiv w:val="1"/>
      <w:marLeft w:val="0"/>
      <w:marRight w:val="0"/>
      <w:marTop w:val="0"/>
      <w:marBottom w:val="0"/>
      <w:divBdr>
        <w:top w:val="none" w:sz="0" w:space="0" w:color="auto"/>
        <w:left w:val="none" w:sz="0" w:space="0" w:color="auto"/>
        <w:bottom w:val="none" w:sz="0" w:space="0" w:color="auto"/>
        <w:right w:val="none" w:sz="0" w:space="0" w:color="auto"/>
      </w:divBdr>
      <w:divsChild>
        <w:div w:id="1252352532">
          <w:marLeft w:val="0"/>
          <w:marRight w:val="0"/>
          <w:marTop w:val="0"/>
          <w:marBottom w:val="0"/>
          <w:divBdr>
            <w:top w:val="none" w:sz="0" w:space="0" w:color="auto"/>
            <w:left w:val="none" w:sz="0" w:space="0" w:color="auto"/>
            <w:bottom w:val="none" w:sz="0" w:space="0" w:color="auto"/>
            <w:right w:val="none" w:sz="0" w:space="0" w:color="auto"/>
          </w:divBdr>
          <w:divsChild>
            <w:div w:id="570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8831">
      <w:bodyDiv w:val="1"/>
      <w:marLeft w:val="0"/>
      <w:marRight w:val="0"/>
      <w:marTop w:val="0"/>
      <w:marBottom w:val="0"/>
      <w:divBdr>
        <w:top w:val="none" w:sz="0" w:space="0" w:color="auto"/>
        <w:left w:val="none" w:sz="0" w:space="0" w:color="auto"/>
        <w:bottom w:val="none" w:sz="0" w:space="0" w:color="auto"/>
        <w:right w:val="none" w:sz="0" w:space="0" w:color="auto"/>
      </w:divBdr>
    </w:div>
    <w:div w:id="174347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BF2205-411A-ED41-B490-100645B1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dc:creator>
  <cp:keywords/>
  <dc:description/>
  <cp:lastModifiedBy>Chen Zhaoxiong</cp:lastModifiedBy>
  <cp:revision>101</cp:revision>
  <dcterms:created xsi:type="dcterms:W3CDTF">2020-12-19T01:10:00Z</dcterms:created>
  <dcterms:modified xsi:type="dcterms:W3CDTF">2020-12-20T04:35:00Z</dcterms:modified>
</cp:coreProperties>
</file>