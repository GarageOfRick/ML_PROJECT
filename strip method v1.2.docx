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B6F2C" w14:textId="5669DECB" w:rsidR="00150D8C" w:rsidRPr="004E0635" w:rsidRDefault="007A0DD5" w:rsidP="00E23B84">
      <w:pPr>
        <w:pStyle w:val="2"/>
        <w:rPr>
          <w:sz w:val="21"/>
          <w:szCs w:val="21"/>
        </w:rPr>
      </w:pPr>
      <w:r w:rsidRPr="004E0635">
        <w:rPr>
          <w:sz w:val="21"/>
          <w:szCs w:val="21"/>
        </w:rPr>
        <w:t>STRIP</w:t>
      </w:r>
      <w:r w:rsidR="00852813" w:rsidRPr="004E0635">
        <w:rPr>
          <w:sz w:val="21"/>
          <w:szCs w:val="21"/>
        </w:rPr>
        <w:t xml:space="preserve"> Detector</w:t>
      </w:r>
      <w:bookmarkStart w:id="0" w:name="_GoBack"/>
      <w:bookmarkEnd w:id="0"/>
    </w:p>
    <w:p w14:paraId="2ECDA242" w14:textId="0477B3B9" w:rsidR="007F5283" w:rsidRPr="004E0635" w:rsidRDefault="007A0DD5" w:rsidP="004E0635">
      <w:pPr>
        <w:spacing w:afterLines="50" w:after="156"/>
        <w:rPr>
          <w:rFonts w:ascii="Times New Roman" w:hAnsi="Times New Roman" w:cs="Times New Roman" w:hint="eastAsia"/>
          <w:szCs w:val="21"/>
        </w:rPr>
      </w:pPr>
      <w:r w:rsidRPr="004E0635">
        <w:rPr>
          <w:rFonts w:ascii="Times New Roman" w:hAnsi="Times New Roman" w:cs="Times New Roman"/>
          <w:szCs w:val="21"/>
        </w:rPr>
        <w:t>Apart from fine-pruning</w:t>
      </w:r>
      <w:r w:rsidR="007F5283" w:rsidRPr="004E0635">
        <w:rPr>
          <w:rFonts w:ascii="Times New Roman" w:hAnsi="Times New Roman" w:cs="Times New Roman"/>
          <w:szCs w:val="21"/>
        </w:rPr>
        <w:t xml:space="preserve">, we tried another approach </w:t>
      </w:r>
      <w:r w:rsidR="00852813" w:rsidRPr="004E0635">
        <w:rPr>
          <w:rFonts w:ascii="Times New Roman" w:hAnsi="Times New Roman" w:cs="Times New Roman"/>
          <w:szCs w:val="21"/>
        </w:rPr>
        <w:t>called STRIP (</w:t>
      </w:r>
      <w:proofErr w:type="spellStart"/>
      <w:r w:rsidR="00852813" w:rsidRPr="004E0635">
        <w:rPr>
          <w:rFonts w:ascii="Times New Roman" w:hAnsi="Times New Roman" w:cs="Times New Roman"/>
          <w:szCs w:val="21"/>
        </w:rPr>
        <w:t>STRong</w:t>
      </w:r>
      <w:proofErr w:type="spellEnd"/>
      <w:r w:rsidR="00852813" w:rsidRPr="004E0635">
        <w:rPr>
          <w:rFonts w:ascii="Times New Roman" w:hAnsi="Times New Roman" w:cs="Times New Roman"/>
          <w:szCs w:val="21"/>
        </w:rPr>
        <w:t xml:space="preserve"> Intentional Perturbation) </w:t>
      </w:r>
      <w:r w:rsidR="007F5283" w:rsidRPr="004E0635">
        <w:rPr>
          <w:rFonts w:ascii="Times New Roman" w:hAnsi="Times New Roman" w:cs="Times New Roman"/>
          <w:szCs w:val="21"/>
        </w:rPr>
        <w:t xml:space="preserve">to detect unknown backdoor and separate </w:t>
      </w:r>
      <w:proofErr w:type="spellStart"/>
      <w:r w:rsidR="007F5283" w:rsidRPr="004E0635">
        <w:rPr>
          <w:rFonts w:ascii="Times New Roman" w:hAnsi="Times New Roman" w:cs="Times New Roman"/>
          <w:szCs w:val="21"/>
        </w:rPr>
        <w:t>backdoored</w:t>
      </w:r>
      <w:proofErr w:type="spellEnd"/>
      <w:r w:rsidR="007F5283" w:rsidRPr="004E0635">
        <w:rPr>
          <w:rFonts w:ascii="Times New Roman" w:hAnsi="Times New Roman" w:cs="Times New Roman"/>
          <w:szCs w:val="21"/>
        </w:rPr>
        <w:t xml:space="preserve"> inputs in a recent </w:t>
      </w:r>
      <w:proofErr w:type="gramStart"/>
      <w:r w:rsidR="007F5283" w:rsidRPr="004E0635">
        <w:rPr>
          <w:rFonts w:ascii="Times New Roman" w:hAnsi="Times New Roman" w:cs="Times New Roman"/>
          <w:szCs w:val="21"/>
        </w:rPr>
        <w:t>study</w:t>
      </w:r>
      <w:r w:rsidR="007F5283" w:rsidRPr="004E0635">
        <w:rPr>
          <w:rFonts w:ascii="Times New Roman" w:hAnsi="Times New Roman" w:cs="Times New Roman"/>
          <w:szCs w:val="21"/>
          <w:vertAlign w:val="superscript"/>
        </w:rPr>
        <w:t>[</w:t>
      </w:r>
      <w:proofErr w:type="gramEnd"/>
      <w:r w:rsidR="0043630D" w:rsidRPr="004E0635">
        <w:rPr>
          <w:rFonts w:ascii="Times New Roman" w:hAnsi="Times New Roman" w:cs="Times New Roman"/>
          <w:szCs w:val="21"/>
          <w:vertAlign w:val="superscript"/>
        </w:rPr>
        <w:t>1</w:t>
      </w:r>
      <w:r w:rsidR="007F5283" w:rsidRPr="004E0635">
        <w:rPr>
          <w:rFonts w:ascii="Times New Roman" w:hAnsi="Times New Roman" w:cs="Times New Roman"/>
          <w:szCs w:val="21"/>
          <w:vertAlign w:val="superscript"/>
        </w:rPr>
        <w:t>]</w:t>
      </w:r>
      <w:r w:rsidR="007F5283" w:rsidRPr="004E0635">
        <w:rPr>
          <w:rFonts w:ascii="Times New Roman" w:hAnsi="Times New Roman" w:cs="Times New Roman"/>
          <w:szCs w:val="21"/>
        </w:rPr>
        <w:t>. The basic idea of the method is perturbing the incoming inputs intentionally by superimposing various image patterns, then observing the randomness of the predicted classes. In terms of malicious inputs, regardless of strong perturbations, the predictions of them tend to be always consistent and fall into the preset class. We will explain these steps in our experiments in detail.</w:t>
      </w:r>
    </w:p>
    <w:p w14:paraId="3C57EEF7" w14:textId="7F366BE3" w:rsidR="007F5283" w:rsidRPr="004E0635" w:rsidRDefault="007F5283" w:rsidP="004E0635">
      <w:pPr>
        <w:spacing w:afterLines="50" w:after="156"/>
        <w:rPr>
          <w:rFonts w:ascii="Times New Roman" w:hAnsi="Times New Roman" w:cs="Times New Roman" w:hint="eastAsia"/>
          <w:szCs w:val="21"/>
        </w:rPr>
      </w:pPr>
      <w:r w:rsidRPr="004E0635">
        <w:rPr>
          <w:rFonts w:ascii="Times New Roman" w:hAnsi="Times New Roman" w:cs="Times New Roman"/>
          <w:szCs w:val="21"/>
        </w:rPr>
        <w:t>In the code, we processed BadNet1 and its inputs first, then we used similar steps to repair BadNet2</w:t>
      </w:r>
      <w:r w:rsidR="00D418AF" w:rsidRPr="004E0635">
        <w:rPr>
          <w:rFonts w:ascii="Times New Roman" w:hAnsi="Times New Roman" w:cs="Times New Roman"/>
          <w:szCs w:val="21"/>
        </w:rPr>
        <w:t xml:space="preserve"> and BadNet3</w:t>
      </w:r>
      <w:r w:rsidRPr="004E0635">
        <w:rPr>
          <w:rFonts w:ascii="Times New Roman" w:hAnsi="Times New Roman" w:cs="Times New Roman"/>
          <w:szCs w:val="21"/>
        </w:rPr>
        <w:t xml:space="preserve">. </w:t>
      </w:r>
    </w:p>
    <w:p w14:paraId="46373A80" w14:textId="3AF208E0" w:rsidR="008750C2" w:rsidRPr="004E0635" w:rsidRDefault="008750C2" w:rsidP="00E23B84">
      <w:pPr>
        <w:pStyle w:val="3"/>
      </w:pPr>
      <w:r w:rsidRPr="004E0635">
        <w:t>Repairing Sunglass</w:t>
      </w:r>
      <w:r w:rsidR="00743F07" w:rsidRPr="004E0635">
        <w:t>es</w:t>
      </w:r>
      <w:r w:rsidRPr="004E0635">
        <w:t xml:space="preserve"> Poisoned </w:t>
      </w:r>
      <w:proofErr w:type="spellStart"/>
      <w:r w:rsidRPr="004E0635">
        <w:t>BadNet</w:t>
      </w:r>
      <w:proofErr w:type="spellEnd"/>
      <w:r w:rsidRPr="004E0635">
        <w:t xml:space="preserve"> (B1)</w:t>
      </w:r>
    </w:p>
    <w:p w14:paraId="442C3E7C" w14:textId="4CB90427" w:rsidR="007F5283" w:rsidRPr="004E0635" w:rsidRDefault="007F5283" w:rsidP="004E0635">
      <w:pPr>
        <w:spacing w:afterLines="50" w:after="156"/>
        <w:rPr>
          <w:rFonts w:ascii="Times New Roman" w:hAnsi="Times New Roman" w:cs="Times New Roman" w:hint="eastAsia"/>
          <w:szCs w:val="21"/>
        </w:rPr>
      </w:pPr>
      <w:r w:rsidRPr="004E0635">
        <w:rPr>
          <w:rFonts w:ascii="Times New Roman" w:hAnsi="Times New Roman" w:cs="Times New Roman"/>
          <w:szCs w:val="21"/>
        </w:rPr>
        <w:t xml:space="preserve">For a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firstly, we need to perturb the inputs. We replicated every given incoming input N times and got N perturbed inputs by superimposing the image of both the input copy and an image randomly extracting from clean inputs.</w:t>
      </w:r>
    </w:p>
    <w:p w14:paraId="7065F1E3" w14:textId="77777777" w:rsidR="007F5283" w:rsidRPr="004E0635" w:rsidRDefault="007F5283" w:rsidP="004E0635">
      <w:pPr>
        <w:spacing w:afterLines="50" w:after="156"/>
        <w:rPr>
          <w:rFonts w:ascii="Times New Roman" w:hAnsi="Times New Roman" w:cs="Times New Roman"/>
          <w:szCs w:val="21"/>
        </w:rPr>
      </w:pPr>
      <w:r w:rsidRPr="004E0635">
        <w:rPr>
          <w:rFonts w:ascii="Times New Roman" w:hAnsi="Times New Roman" w:cs="Times New Roman"/>
          <w:szCs w:val="21"/>
        </w:rPr>
        <w:t xml:space="preserve">Secondly, these perturbed inputs were fed into the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xml:space="preserve"> and it would output N predicted results. Then we calculated the entropy to evaluate the randomness of the predicted classes of the perturbed inputs of the above original input. For the BadNet1, since we knew the malicious inputs and clean inputs, we can observe the distribution of the entropy of these two kinds of inputs. We tuned the value of N (the number of perturbed replica of an incoming input) and observe the impact on entropy distribution of clean and backdoored inputs in the following figure.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184"/>
      </w:tblGrid>
      <w:tr w:rsidR="004E0635" w14:paraId="13EF8FA1" w14:textId="77777777" w:rsidTr="004E0635">
        <w:tc>
          <w:tcPr>
            <w:tcW w:w="4148" w:type="dxa"/>
          </w:tcPr>
          <w:p w14:paraId="32019F50" w14:textId="77777777" w:rsidR="004E0635" w:rsidRDefault="004E0635" w:rsidP="007F5283">
            <w:pPr>
              <w:rPr>
                <w:rFonts w:ascii="Times New Roman" w:hAnsi="Times New Roman" w:cs="Times New Roman"/>
                <w:sz w:val="24"/>
                <w:szCs w:val="24"/>
              </w:rPr>
            </w:pPr>
            <w:r>
              <w:rPr>
                <w:noProof/>
              </w:rPr>
              <mc:AlternateContent>
                <mc:Choice Requires="wpg">
                  <w:drawing>
                    <wp:inline distT="0" distB="0" distL="0" distR="0" wp14:anchorId="5E2547BD" wp14:editId="6BFD7506">
                      <wp:extent cx="2442949" cy="1801504"/>
                      <wp:effectExtent l="0" t="0" r="0" b="8255"/>
                      <wp:docPr id="17" name="组合 7"/>
                      <wp:cNvGraphicFramePr/>
                      <a:graphic xmlns:a="http://schemas.openxmlformats.org/drawingml/2006/main">
                        <a:graphicData uri="http://schemas.microsoft.com/office/word/2010/wordprocessingGroup">
                          <wpg:wgp>
                            <wpg:cNvGrpSpPr/>
                            <wpg:grpSpPr>
                              <a:xfrm>
                                <a:off x="0" y="0"/>
                                <a:ext cx="2442949" cy="1801504"/>
                                <a:chOff x="0" y="0"/>
                                <a:chExt cx="7655103" cy="6140020"/>
                              </a:xfrm>
                            </wpg:grpSpPr>
                            <pic:pic xmlns:pic="http://schemas.openxmlformats.org/drawingml/2006/picture">
                              <pic:nvPicPr>
                                <pic:cNvPr id="18" name="图片 18"/>
                                <pic:cNvPicPr>
                                  <a:picLocks noChangeAspect="1"/>
                                </pic:cNvPicPr>
                              </pic:nvPicPr>
                              <pic:blipFill>
                                <a:blip r:embed="rId6"/>
                                <a:stretch>
                                  <a:fillRect/>
                                </a:stretch>
                              </pic:blipFill>
                              <pic:spPr>
                                <a:xfrm>
                                  <a:off x="0" y="111513"/>
                                  <a:ext cx="3697674" cy="2963745"/>
                                </a:xfrm>
                                <a:prstGeom prst="rect">
                                  <a:avLst/>
                                </a:prstGeom>
                              </pic:spPr>
                            </pic:pic>
                            <pic:pic xmlns:pic="http://schemas.openxmlformats.org/drawingml/2006/picture">
                              <pic:nvPicPr>
                                <pic:cNvPr id="19" name="图片 19"/>
                                <pic:cNvPicPr/>
                              </pic:nvPicPr>
                              <pic:blipFill>
                                <a:blip r:embed="rId7"/>
                                <a:stretch>
                                  <a:fillRect/>
                                </a:stretch>
                              </pic:blipFill>
                              <pic:spPr>
                                <a:xfrm>
                                  <a:off x="3697674" y="0"/>
                                  <a:ext cx="3957429" cy="3075258"/>
                                </a:xfrm>
                                <a:prstGeom prst="rect">
                                  <a:avLst/>
                                </a:prstGeom>
                              </pic:spPr>
                            </pic:pic>
                            <pic:pic xmlns:pic="http://schemas.openxmlformats.org/drawingml/2006/picture">
                              <pic:nvPicPr>
                                <pic:cNvPr id="20" name="图片 20"/>
                                <pic:cNvPicPr/>
                              </pic:nvPicPr>
                              <pic:blipFill>
                                <a:blip r:embed="rId8"/>
                                <a:stretch>
                                  <a:fillRect/>
                                </a:stretch>
                              </pic:blipFill>
                              <pic:spPr>
                                <a:xfrm>
                                  <a:off x="79622" y="3186769"/>
                                  <a:ext cx="3618052" cy="2853181"/>
                                </a:xfrm>
                                <a:prstGeom prst="rect">
                                  <a:avLst/>
                                </a:prstGeom>
                              </pic:spPr>
                            </pic:pic>
                            <pic:pic xmlns:pic="http://schemas.openxmlformats.org/drawingml/2006/picture">
                              <pic:nvPicPr>
                                <pic:cNvPr id="21" name="图片 21"/>
                                <pic:cNvPicPr/>
                              </pic:nvPicPr>
                              <pic:blipFill>
                                <a:blip r:embed="rId9"/>
                                <a:stretch>
                                  <a:fillRect/>
                                </a:stretch>
                              </pic:blipFill>
                              <pic:spPr>
                                <a:xfrm>
                                  <a:off x="3949514" y="3186769"/>
                                  <a:ext cx="3705589" cy="2953251"/>
                                </a:xfrm>
                                <a:prstGeom prst="rect">
                                  <a:avLst/>
                                </a:prstGeom>
                              </pic:spPr>
                            </pic:pic>
                          </wpg:wgp>
                        </a:graphicData>
                      </a:graphic>
                    </wp:inline>
                  </w:drawing>
                </mc:Choice>
                <mc:Fallback>
                  <w:pict>
                    <v:group w14:anchorId="7F22672B" id="组合 7" o:spid="_x0000_s1026" style="width:192.35pt;height:141.85pt;mso-position-horizontal-relative:char;mso-position-vertical-relative:line" coordsize="76551,61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s1027" type="#_x0000_t75" style="position:absolute;top:1115;width:36976;height:29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qOOjCAAAA2wAAAA8AAABkcnMvZG93bnJldi54bWxEj81uAjEMhO+VeIfISL1UJdseSrUQEGq3&#10;Uo/8PYC18f7AxkmTFLZvXx+QuI3l8fib5Xp0g7pQTL1nAy+zAhRx7W3PrYHj4ev5HVTKyBYHz2Tg&#10;jxKsV5OHJZbWX3lHl31ulYRwKtFAl3MotU51Rw7TzAdi2TU+OswyxlbbiFcJd4N+LYo37bBn+dBh&#10;oI+O6vP+1xmotk+nkZsfoYqf823fhOpYBWMep+NmASrTmO/m2/W3FXyBlS4iQK/+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6jjowgAAANsAAAAPAAAAAAAAAAAAAAAAAJ8C&#10;AABkcnMvZG93bnJldi54bWxQSwUGAAAAAAQABAD3AAAAjgMAAAAA&#10;">
                        <v:imagedata r:id="rId10" o:title=""/>
                        <v:path arrowok="t"/>
                      </v:shape>
                      <v:shape id="图片 19" o:spid="_x0000_s1028" type="#_x0000_t75" style="position:absolute;left:36976;width:39575;height:307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qOVbBAAAA2wAAAA8AAABkcnMvZG93bnJldi54bWxET01rAjEQvRf8D2EEbzVRodXVKCJIvfTQ&#10;VQ/eZjfj7uJmsiSprv++KRR6m8f7nNWmt624kw+NYw2TsQJBXDrTcKXhdNy/zkGEiGywdUwanhRg&#10;sx68rDAz7sFfdM9jJVIIhww11DF2mZShrMliGLuOOHFX5y3GBH0ljcdHCretnCr1Ji02nBpq7GhX&#10;U3nLv62GfXG+LdQHTlVV4Ozy/unzbVdoPRr22yWISH38F/+5DybNX8DvL+kAu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eqOVbBAAAA2wAAAA8AAAAAAAAAAAAAAAAAnwIA&#10;AGRycy9kb3ducmV2LnhtbFBLBQYAAAAABAAEAPcAAACNAwAAAAA=&#10;">
                        <v:imagedata r:id="rId11" o:title=""/>
                      </v:shape>
                      <v:shape id="图片 20" o:spid="_x0000_s1029" type="#_x0000_t75" style="position:absolute;left:796;top:31867;width:36180;height:28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IETq9AAAA2wAAAA8AAABkcnMvZG93bnJldi54bWxET7sKwjAU3QX/IVzBRTS1g0g1iiiK4OQD&#10;50tzbYvNTWliW/16MwiOh/NerjtTioZqV1hWMJ1EIIhTqwvOFNyu+/EchPPIGkvLpOBNDtarfm+J&#10;ibYtn6m5+EyEEHYJKsi9rxIpXZqTQTexFXHgHrY26AOsM6lrbEO4KWUcRTNpsODQkGNF25zS5+Vl&#10;FMzmxXRvy93I6Da+fw6vpjKnRqnhoNssQHjq/F/8cx+1gjisD1/CD5Cr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cgROr0AAADbAAAADwAAAAAAAAAAAAAAAACfAgAAZHJz&#10;L2Rvd25yZXYueG1sUEsFBgAAAAAEAAQA9wAAAIkDAAAAAA==&#10;">
                        <v:imagedata r:id="rId12" o:title=""/>
                      </v:shape>
                      <v:shape id="图片 21" o:spid="_x0000_s1030" type="#_x0000_t75" style="position:absolute;left:39495;top:31867;width:37056;height:29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kK+7DAAAA2wAAAA8AAABkcnMvZG93bnJldi54bWxEj81qwzAQhO+FvIPYQm+N7BxCcKKEkFLa&#10;HAL5e4DF2lhurZVjbWP37aNAocdhZr5hFqvBN+pGXawDG8jHGSjiMtiaKwPn0/vrDFQUZItNYDLw&#10;SxFWy9HTAgsbej7Q7SiVShCOBRpwIm2hdSwdeYzj0BIn7xI6j5JkV2nbYZ/gvtGTLJtqjzWnBYct&#10;bRyV38cfb2Dvsu3u+ibnvjp4yXvhXfP1YczL87CegxIa5D/81/60BiY5PL6kH6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eQr7sMAAADbAAAADwAAAAAAAAAAAAAAAACf&#10;AgAAZHJzL2Rvd25yZXYueG1sUEsFBgAAAAAEAAQA9wAAAI8DAAAAAA==&#10;">
                        <v:imagedata r:id="rId13" o:title=""/>
                      </v:shape>
                      <w10:anchorlock/>
                    </v:group>
                  </w:pict>
                </mc:Fallback>
              </mc:AlternateContent>
            </w:r>
          </w:p>
          <w:p w14:paraId="41C93691" w14:textId="555323D2" w:rsidR="004E0635" w:rsidRDefault="004E0635" w:rsidP="00BE407B">
            <w:pPr>
              <w:rPr>
                <w:rFonts w:ascii="Times New Roman" w:hAnsi="Times New Roman" w:cs="Times New Roman" w:hint="eastAsia"/>
                <w:sz w:val="24"/>
                <w:szCs w:val="24"/>
              </w:rPr>
            </w:pPr>
            <w:r w:rsidRPr="00D63DBF">
              <w:rPr>
                <w:rFonts w:ascii="Times New Roman" w:hAnsi="Times New Roman" w:cs="Times New Roman"/>
                <w:sz w:val="18"/>
                <w:szCs w:val="18"/>
              </w:rPr>
              <w:t>Figure</w:t>
            </w:r>
            <w:r>
              <w:rPr>
                <w:rFonts w:ascii="Times New Roman" w:hAnsi="Times New Roman" w:cs="Times New Roman"/>
                <w:sz w:val="18"/>
                <w:szCs w:val="18"/>
              </w:rPr>
              <w:t xml:space="preserve"> </w:t>
            </w:r>
            <w:del w:id="1" w:author="aaYu" w:date="2020-12-21T20:32:00Z">
              <w:r w:rsidDel="00BE407B">
                <w:rPr>
                  <w:rFonts w:ascii="Times New Roman" w:hAnsi="Times New Roman" w:cs="Times New Roman"/>
                  <w:sz w:val="18"/>
                  <w:szCs w:val="18"/>
                </w:rPr>
                <w:delText>2</w:delText>
              </w:r>
            </w:del>
            <w:ins w:id="2" w:author="aaYu" w:date="2020-12-21T20:32:00Z">
              <w:r w:rsidR="00BE407B">
                <w:rPr>
                  <w:rFonts w:ascii="Times New Roman" w:hAnsi="Times New Roman" w:cs="Times New Roman"/>
                  <w:sz w:val="18"/>
                  <w:szCs w:val="18"/>
                </w:rPr>
                <w:t>1</w:t>
              </w:r>
            </w:ins>
            <w:r>
              <w:rPr>
                <w:rFonts w:ascii="Times New Roman" w:hAnsi="Times New Roman" w:cs="Times New Roman"/>
                <w:sz w:val="18"/>
                <w:szCs w:val="18"/>
              </w:rPr>
              <w:t>.</w:t>
            </w:r>
            <w:r w:rsidRPr="00D63DBF">
              <w:rPr>
                <w:rFonts w:ascii="Times New Roman" w:hAnsi="Times New Roman" w:cs="Times New Roman"/>
                <w:sz w:val="18"/>
                <w:szCs w:val="18"/>
              </w:rPr>
              <w:t xml:space="preserve"> Entropy distribution of clean and malicious inputs</w:t>
            </w:r>
          </w:p>
        </w:tc>
        <w:tc>
          <w:tcPr>
            <w:tcW w:w="4148" w:type="dxa"/>
          </w:tcPr>
          <w:p w14:paraId="4E237E8D" w14:textId="77777777" w:rsidR="004E0635" w:rsidRDefault="004E0635" w:rsidP="007F5283">
            <w:pPr>
              <w:rPr>
                <w:rFonts w:ascii="Times New Roman" w:hAnsi="Times New Roman" w:cs="Times New Roman"/>
                <w:sz w:val="24"/>
                <w:szCs w:val="24"/>
              </w:rPr>
            </w:pPr>
            <w:r>
              <w:rPr>
                <w:noProof/>
              </w:rPr>
              <w:drawing>
                <wp:inline distT="0" distB="0" distL="0" distR="0" wp14:anchorId="10E68107" wp14:editId="75F09A05">
                  <wp:extent cx="2520000" cy="1916350"/>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1916350"/>
                          </a:xfrm>
                          <a:prstGeom prst="rect">
                            <a:avLst/>
                          </a:prstGeom>
                        </pic:spPr>
                      </pic:pic>
                    </a:graphicData>
                  </a:graphic>
                </wp:inline>
              </w:drawing>
            </w:r>
          </w:p>
          <w:p w14:paraId="5F3F215B" w14:textId="55CAC3EA" w:rsidR="004E0635" w:rsidRDefault="004E0635" w:rsidP="00BE407B">
            <w:pPr>
              <w:ind w:firstLineChars="550" w:firstLine="990"/>
              <w:rPr>
                <w:rFonts w:ascii="Times New Roman" w:hAnsi="Times New Roman" w:cs="Times New Roman" w:hint="eastAsia"/>
                <w:sz w:val="24"/>
                <w:szCs w:val="24"/>
              </w:rPr>
              <w:pPrChange w:id="3" w:author="aaYu" w:date="2020-12-21T20:32:00Z">
                <w:pPr>
                  <w:ind w:firstLineChars="550" w:firstLine="990"/>
                </w:pPr>
              </w:pPrChange>
            </w:pPr>
            <w:r w:rsidRPr="00D63DBF">
              <w:rPr>
                <w:rFonts w:ascii="Times New Roman" w:hAnsi="Times New Roman" w:cs="Times New Roman"/>
                <w:sz w:val="18"/>
                <w:szCs w:val="18"/>
              </w:rPr>
              <w:t>Figure</w:t>
            </w:r>
            <w:r>
              <w:rPr>
                <w:rFonts w:ascii="Times New Roman" w:hAnsi="Times New Roman" w:cs="Times New Roman"/>
                <w:sz w:val="18"/>
                <w:szCs w:val="18"/>
              </w:rPr>
              <w:t xml:space="preserve"> </w:t>
            </w:r>
            <w:del w:id="4" w:author="aaYu" w:date="2020-12-21T20:32:00Z">
              <w:r w:rsidDel="00BE407B">
                <w:rPr>
                  <w:rFonts w:ascii="Times New Roman" w:hAnsi="Times New Roman" w:cs="Times New Roman"/>
                  <w:sz w:val="18"/>
                  <w:szCs w:val="18"/>
                </w:rPr>
                <w:delText>3</w:delText>
              </w:r>
            </w:del>
            <w:ins w:id="5" w:author="aaYu" w:date="2020-12-21T20:32:00Z">
              <w:r w:rsidR="00BE407B">
                <w:rPr>
                  <w:rFonts w:ascii="Times New Roman" w:hAnsi="Times New Roman" w:cs="Times New Roman"/>
                  <w:sz w:val="18"/>
                  <w:szCs w:val="18"/>
                </w:rPr>
                <w:t>2</w:t>
              </w:r>
            </w:ins>
            <w:r>
              <w:rPr>
                <w:rFonts w:ascii="Times New Roman" w:hAnsi="Times New Roman" w:cs="Times New Roman"/>
                <w:sz w:val="18"/>
                <w:szCs w:val="18"/>
              </w:rPr>
              <w:t>. Value of FRR and FAR</w:t>
            </w:r>
          </w:p>
        </w:tc>
      </w:tr>
    </w:tbl>
    <w:p w14:paraId="33009992" w14:textId="05D21D62" w:rsidR="0094022B" w:rsidRPr="004E0635" w:rsidRDefault="0094022B" w:rsidP="004E0635">
      <w:pPr>
        <w:spacing w:afterLines="50" w:after="156"/>
        <w:rPr>
          <w:rFonts w:ascii="Times New Roman" w:hAnsi="Times New Roman" w:cs="Times New Roman" w:hint="eastAsia"/>
          <w:szCs w:val="21"/>
        </w:rPr>
      </w:pPr>
      <w:r w:rsidRPr="004E0635">
        <w:rPr>
          <w:rFonts w:ascii="Times New Roman" w:hAnsi="Times New Roman" w:cs="Times New Roman"/>
          <w:szCs w:val="21"/>
        </w:rPr>
        <w:t>We chose 100 as the number of replicas. Since the perturbation with 100 images could achieve nearly the same result generated by 1000 perturbed images, which was good enough. Also, perturbation with 100 images had a much smaller computation overhead.</w:t>
      </w:r>
    </w:p>
    <w:p w14:paraId="6CB30AF9" w14:textId="000CF415" w:rsidR="007F5283" w:rsidRPr="004E0635" w:rsidRDefault="007F5283" w:rsidP="004E0635">
      <w:pPr>
        <w:spacing w:afterLines="50" w:after="156"/>
        <w:rPr>
          <w:rFonts w:ascii="Times New Roman" w:hAnsi="Times New Roman" w:cs="Times New Roman" w:hint="eastAsia"/>
          <w:szCs w:val="21"/>
        </w:rPr>
      </w:pPr>
      <w:r w:rsidRPr="004E0635">
        <w:rPr>
          <w:rFonts w:ascii="Times New Roman" w:hAnsi="Times New Roman" w:cs="Times New Roman"/>
          <w:szCs w:val="21"/>
        </w:rPr>
        <w:t xml:space="preserve">From the entropy distributions, we found given a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xml:space="preserve">, the backdoor tended to be triggered when the model predicted perturbed malicious input. The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xml:space="preserve"> behaved just like what attackers expected, which generated concentrated results that had lower entropy, as we could see in the orange part. While perturbed samples of clean inputs would not trigger the backdoor and their prediction results followed a normal distribution, and the entropy values were higher than that of malicious inputs. </w:t>
      </w:r>
    </w:p>
    <w:p w14:paraId="01C625F1" w14:textId="0BFC7A7C" w:rsidR="00D63DBF" w:rsidRPr="004E0635" w:rsidRDefault="007F5283" w:rsidP="00BE407B">
      <w:pPr>
        <w:spacing w:afterLines="50" w:after="156"/>
        <w:rPr>
          <w:rFonts w:ascii="Times New Roman" w:hAnsi="Times New Roman" w:cs="Times New Roman" w:hint="eastAsia"/>
          <w:szCs w:val="21"/>
        </w:rPr>
      </w:pPr>
      <w:r w:rsidRPr="004E0635">
        <w:rPr>
          <w:rFonts w:ascii="Times New Roman" w:hAnsi="Times New Roman" w:cs="Times New Roman"/>
          <w:szCs w:val="21"/>
        </w:rPr>
        <w:t xml:space="preserve">According to the above analysis, the next step is to decide the threshold of entropy value to separate </w:t>
      </w:r>
      <w:r w:rsidRPr="004E0635">
        <w:rPr>
          <w:rFonts w:ascii="Times New Roman" w:hAnsi="Times New Roman" w:cs="Times New Roman"/>
          <w:szCs w:val="21"/>
        </w:rPr>
        <w:lastRenderedPageBreak/>
        <w:t xml:space="preserve">the malicious inputs and clean inputs. Since the </w:t>
      </w:r>
      <w:r w:rsidR="00965375" w:rsidRPr="004E0635">
        <w:rPr>
          <w:rFonts w:ascii="Times New Roman" w:hAnsi="Times New Roman" w:cs="Times New Roman"/>
          <w:szCs w:val="21"/>
        </w:rPr>
        <w:t xml:space="preserve">entropy </w:t>
      </w:r>
      <w:r w:rsidRPr="004E0635">
        <w:rPr>
          <w:rFonts w:ascii="Times New Roman" w:hAnsi="Times New Roman" w:cs="Times New Roman"/>
          <w:szCs w:val="21"/>
        </w:rPr>
        <w:t xml:space="preserve">values ​​of the two parts have a little bit of overlap and we don’t have the malicious inputs when we process the BadNet2, we cannot use the lowest value of entropy of clean inputs as the threshold. Instead, we can determine FRR at first, then calculate the percentile of the normal distribution based on the results of clean inputs. In fact, we used the percentile as the boundary to detect </w:t>
      </w:r>
      <w:proofErr w:type="spellStart"/>
      <w:r w:rsidRPr="004E0635">
        <w:rPr>
          <w:rFonts w:ascii="Times New Roman" w:hAnsi="Times New Roman" w:cs="Times New Roman"/>
          <w:szCs w:val="21"/>
        </w:rPr>
        <w:t>backdoored</w:t>
      </w:r>
      <w:proofErr w:type="spellEnd"/>
      <w:r w:rsidRPr="004E0635">
        <w:rPr>
          <w:rFonts w:ascii="Times New Roman" w:hAnsi="Times New Roman" w:cs="Times New Roman"/>
          <w:szCs w:val="21"/>
        </w:rPr>
        <w:t xml:space="preserve"> inputs. For the BadNet1, we tried different values of FRR to improve this trade-off between FRR and FAR. The results are represented as the following figure</w:t>
      </w:r>
      <w:r w:rsidR="00477B23" w:rsidRPr="004E0635">
        <w:rPr>
          <w:rFonts w:ascii="Times New Roman" w:hAnsi="Times New Roman" w:cs="Times New Roman"/>
          <w:szCs w:val="21"/>
        </w:rPr>
        <w:t xml:space="preserve">. Due to the space limitation of this report, table about FRR, FAR and threshold are provided in the </w:t>
      </w:r>
      <w:proofErr w:type="spellStart"/>
      <w:r w:rsidR="00477B23" w:rsidRPr="004E0635">
        <w:rPr>
          <w:rFonts w:ascii="Times New Roman" w:hAnsi="Times New Roman" w:cs="Times New Roman"/>
          <w:szCs w:val="21"/>
        </w:rPr>
        <w:t>GitHub</w:t>
      </w:r>
      <w:proofErr w:type="spellEnd"/>
      <w:r w:rsidR="00477B23" w:rsidRPr="004E0635">
        <w:rPr>
          <w:rFonts w:ascii="Times New Roman" w:hAnsi="Times New Roman" w:cs="Times New Roman"/>
          <w:szCs w:val="21"/>
        </w:rPr>
        <w:t xml:space="preserve"> repository.</w:t>
      </w:r>
    </w:p>
    <w:p w14:paraId="04E1AAA4" w14:textId="06BEFBB7" w:rsidR="007F5283" w:rsidRPr="004E0635" w:rsidRDefault="007F5283" w:rsidP="00BE407B">
      <w:pPr>
        <w:spacing w:after="50"/>
        <w:rPr>
          <w:rFonts w:ascii="Times New Roman" w:hAnsi="Times New Roman" w:cs="Times New Roman" w:hint="eastAsia"/>
          <w:szCs w:val="21"/>
        </w:rPr>
      </w:pPr>
      <w:r w:rsidRPr="004E0635">
        <w:rPr>
          <w:rFonts w:ascii="Times New Roman" w:hAnsi="Times New Roman" w:cs="Times New Roman"/>
          <w:szCs w:val="21"/>
        </w:rPr>
        <w:t xml:space="preserve">According to the experiment data, we chose </w:t>
      </w:r>
      <w:r w:rsidR="00D418AF" w:rsidRPr="004E0635">
        <w:rPr>
          <w:rFonts w:ascii="Times New Roman" w:hAnsi="Times New Roman" w:cs="Times New Roman"/>
          <w:b/>
          <w:szCs w:val="21"/>
        </w:rPr>
        <w:t>0.2942637391590416</w:t>
      </w:r>
      <w:r w:rsidRPr="004E0635">
        <w:rPr>
          <w:rFonts w:ascii="Times New Roman" w:hAnsi="Times New Roman" w:cs="Times New Roman"/>
          <w:szCs w:val="21"/>
        </w:rPr>
        <w:t xml:space="preserve"> as the threshold. </w:t>
      </w:r>
    </w:p>
    <w:p w14:paraId="0D3D2E8F" w14:textId="67CB5D57" w:rsidR="002D3D13" w:rsidRPr="00BE407B" w:rsidRDefault="007F5283" w:rsidP="00BE407B">
      <w:pPr>
        <w:spacing w:after="50"/>
        <w:rPr>
          <w:rFonts w:ascii="Times New Roman" w:hAnsi="Times New Roman" w:cs="Times New Roman" w:hint="eastAsia"/>
          <w:szCs w:val="21"/>
        </w:rPr>
      </w:pPr>
      <w:r w:rsidRPr="004E0635">
        <w:rPr>
          <w:rFonts w:ascii="Times New Roman" w:hAnsi="Times New Roman" w:cs="Times New Roman"/>
          <w:szCs w:val="21"/>
        </w:rPr>
        <w:t>After that, we could repair the BadNet1</w:t>
      </w:r>
      <w:r w:rsidR="0030213B" w:rsidRPr="004E0635">
        <w:rPr>
          <w:rFonts w:ascii="Times New Roman" w:hAnsi="Times New Roman" w:cs="Times New Roman"/>
          <w:szCs w:val="21"/>
        </w:rPr>
        <w:t xml:space="preserve"> and call the repaired version G1</w:t>
      </w:r>
      <w:r w:rsidRPr="004E0635">
        <w:rPr>
          <w:rFonts w:ascii="Times New Roman" w:hAnsi="Times New Roman" w:cs="Times New Roman"/>
          <w:szCs w:val="21"/>
        </w:rPr>
        <w:t xml:space="preserve">. An incoming input with the entropy </w:t>
      </w:r>
      <w:r w:rsidR="0030213B" w:rsidRPr="004E0635">
        <w:rPr>
          <w:rFonts w:ascii="Times New Roman" w:hAnsi="Times New Roman" w:cs="Times New Roman"/>
          <w:szCs w:val="21"/>
        </w:rPr>
        <w:t>results</w:t>
      </w:r>
      <w:r w:rsidRPr="004E0635">
        <w:rPr>
          <w:rFonts w:ascii="Times New Roman" w:hAnsi="Times New Roman" w:cs="Times New Roman"/>
          <w:szCs w:val="21"/>
        </w:rPr>
        <w:t xml:space="preserve"> lower than the threshold would be judged as the backdoored input and the model would output class -1.</w:t>
      </w:r>
    </w:p>
    <w:p w14:paraId="4B236E0B" w14:textId="6596A156" w:rsidR="0030213B" w:rsidRPr="004E0635" w:rsidRDefault="0030213B" w:rsidP="00BE407B">
      <w:pPr>
        <w:spacing w:after="50"/>
        <w:rPr>
          <w:rFonts w:ascii="Times New Roman" w:hAnsi="Times New Roman" w:cs="Times New Roman"/>
          <w:szCs w:val="21"/>
        </w:rPr>
      </w:pPr>
      <w:r w:rsidRPr="004E0635">
        <w:rPr>
          <w:rFonts w:ascii="Times New Roman" w:hAnsi="Times New Roman" w:cs="Times New Roman"/>
          <w:szCs w:val="21"/>
        </w:rPr>
        <w:t>To measure the performance of G1, we used 3 validation sets:</w:t>
      </w:r>
    </w:p>
    <w:p w14:paraId="34B2D456" w14:textId="183C913F" w:rsidR="0030213B" w:rsidRPr="004E0635" w:rsidRDefault="0030213B" w:rsidP="00BE407B">
      <w:pPr>
        <w:pStyle w:val="a5"/>
        <w:numPr>
          <w:ilvl w:val="0"/>
          <w:numId w:val="1"/>
        </w:numPr>
        <w:spacing w:after="50"/>
        <w:ind w:firstLineChars="0"/>
        <w:rPr>
          <w:rFonts w:ascii="Times New Roman" w:hAnsi="Times New Roman" w:cs="Times New Roman"/>
          <w:szCs w:val="21"/>
        </w:rPr>
      </w:pPr>
      <w:r w:rsidRPr="004E0635">
        <w:rPr>
          <w:rFonts w:ascii="Times New Roman" w:hAnsi="Times New Roman" w:cs="Times New Roman"/>
          <w:szCs w:val="21"/>
        </w:rPr>
        <w:t>1000 samples from clean validation set and 1000 samples from poisoned data set. Label ground truth of all poisoned samples are set as -1</w:t>
      </w:r>
      <w:r w:rsidR="008A2C7F" w:rsidRPr="004E0635">
        <w:rPr>
          <w:rFonts w:ascii="Times New Roman" w:hAnsi="Times New Roman" w:cs="Times New Roman"/>
          <w:szCs w:val="21"/>
        </w:rPr>
        <w:t>;</w:t>
      </w:r>
    </w:p>
    <w:p w14:paraId="2B9D116D" w14:textId="7813B695" w:rsidR="0030213B" w:rsidRPr="004E0635" w:rsidRDefault="0030213B" w:rsidP="00BE407B">
      <w:pPr>
        <w:pStyle w:val="a5"/>
        <w:numPr>
          <w:ilvl w:val="0"/>
          <w:numId w:val="1"/>
        </w:numPr>
        <w:spacing w:after="50"/>
        <w:ind w:firstLineChars="0"/>
        <w:rPr>
          <w:rFonts w:ascii="Times New Roman" w:hAnsi="Times New Roman" w:cs="Times New Roman"/>
          <w:szCs w:val="21"/>
        </w:rPr>
      </w:pPr>
      <w:r w:rsidRPr="004E0635">
        <w:rPr>
          <w:rFonts w:ascii="Times New Roman" w:hAnsi="Times New Roman" w:cs="Times New Roman"/>
          <w:szCs w:val="21"/>
        </w:rPr>
        <w:t>Entire clean validation set;</w:t>
      </w:r>
    </w:p>
    <w:p w14:paraId="1E563FCB" w14:textId="12FA3C1C" w:rsidR="002D3D13" w:rsidRPr="00BE407B" w:rsidRDefault="0030213B" w:rsidP="00BE407B">
      <w:pPr>
        <w:pStyle w:val="a5"/>
        <w:numPr>
          <w:ilvl w:val="0"/>
          <w:numId w:val="1"/>
        </w:numPr>
        <w:spacing w:after="50"/>
        <w:ind w:firstLineChars="0"/>
        <w:rPr>
          <w:rFonts w:ascii="Times New Roman" w:hAnsi="Times New Roman" w:cs="Times New Roman" w:hint="eastAsia"/>
          <w:szCs w:val="21"/>
        </w:rPr>
      </w:pPr>
      <w:r w:rsidRPr="004E0635">
        <w:rPr>
          <w:rFonts w:ascii="Times New Roman" w:hAnsi="Times New Roman" w:cs="Times New Roman"/>
          <w:szCs w:val="21"/>
        </w:rPr>
        <w:t>Entire sunglasses poisoned set</w:t>
      </w:r>
      <w:r w:rsidR="008A2C7F" w:rsidRPr="004E0635">
        <w:rPr>
          <w:rFonts w:ascii="Times New Roman" w:hAnsi="Times New Roman" w:cs="Times New Roman"/>
          <w:szCs w:val="21"/>
        </w:rPr>
        <w:t>.</w:t>
      </w:r>
    </w:p>
    <w:p w14:paraId="479A5B53" w14:textId="24E0AAFB" w:rsidR="00775564" w:rsidRPr="004E0635" w:rsidRDefault="0030213B" w:rsidP="00BE407B">
      <w:pPr>
        <w:spacing w:afterLines="50" w:after="156"/>
        <w:rPr>
          <w:rFonts w:ascii="Times New Roman" w:hAnsi="Times New Roman" w:cs="Times New Roman" w:hint="eastAsia"/>
          <w:szCs w:val="21"/>
        </w:rPr>
        <w:pPrChange w:id="6" w:author="aaYu" w:date="2020-12-21T20:33:00Z">
          <w:pPr>
            <w:spacing w:after="50"/>
          </w:pPr>
        </w:pPrChange>
      </w:pPr>
      <w:r w:rsidRPr="004E0635">
        <w:rPr>
          <w:rFonts w:ascii="Times New Roman" w:hAnsi="Times New Roman" w:cs="Times New Roman"/>
          <w:szCs w:val="21"/>
        </w:rPr>
        <w:t>For validation set 1, w</w:t>
      </w:r>
      <w:r w:rsidR="007F5283" w:rsidRPr="004E0635">
        <w:rPr>
          <w:rFonts w:ascii="Times New Roman" w:hAnsi="Times New Roman" w:cs="Times New Roman"/>
          <w:szCs w:val="21"/>
        </w:rPr>
        <w:t>e got an accuracy of 9</w:t>
      </w:r>
      <w:r w:rsidRPr="004E0635">
        <w:rPr>
          <w:rFonts w:ascii="Times New Roman" w:hAnsi="Times New Roman" w:cs="Times New Roman"/>
          <w:szCs w:val="21"/>
        </w:rPr>
        <w:t>4</w:t>
      </w:r>
      <w:r w:rsidR="007F5283" w:rsidRPr="004E0635">
        <w:rPr>
          <w:rFonts w:ascii="Times New Roman" w:hAnsi="Times New Roman" w:cs="Times New Roman"/>
          <w:szCs w:val="21"/>
        </w:rPr>
        <w:t>.</w:t>
      </w:r>
      <w:r w:rsidRPr="004E0635">
        <w:rPr>
          <w:rFonts w:ascii="Times New Roman" w:hAnsi="Times New Roman" w:cs="Times New Roman"/>
          <w:szCs w:val="21"/>
        </w:rPr>
        <w:t>75</w:t>
      </w:r>
      <w:r w:rsidR="007F5283" w:rsidRPr="004E0635">
        <w:rPr>
          <w:rFonts w:ascii="Times New Roman" w:hAnsi="Times New Roman" w:cs="Times New Roman"/>
          <w:szCs w:val="21"/>
        </w:rPr>
        <w:t xml:space="preserve">%. </w:t>
      </w:r>
      <w:r w:rsidRPr="004E0635">
        <w:rPr>
          <w:rFonts w:ascii="Times New Roman" w:hAnsi="Times New Roman" w:cs="Times New Roman"/>
          <w:szCs w:val="21"/>
        </w:rPr>
        <w:t>For validation set 2</w:t>
      </w:r>
      <w:r w:rsidR="00265FB1" w:rsidRPr="004E0635">
        <w:rPr>
          <w:rFonts w:ascii="Times New Roman" w:hAnsi="Times New Roman" w:cs="Times New Roman"/>
          <w:szCs w:val="21"/>
        </w:rPr>
        <w:t>, we got an accuracy of 91.64%. For validation set 3, we got an accuracy of 3.6%</w:t>
      </w:r>
      <w:r w:rsidR="0073565E" w:rsidRPr="004E0635">
        <w:rPr>
          <w:rFonts w:ascii="Times New Roman" w:hAnsi="Times New Roman" w:cs="Times New Roman"/>
          <w:szCs w:val="21"/>
        </w:rPr>
        <w:t>. The result</w:t>
      </w:r>
      <w:r w:rsidR="00265FB1" w:rsidRPr="004E0635">
        <w:rPr>
          <w:rFonts w:ascii="Times New Roman" w:hAnsi="Times New Roman" w:cs="Times New Roman"/>
          <w:szCs w:val="21"/>
        </w:rPr>
        <w:t xml:space="preserve"> </w:t>
      </w:r>
      <w:r w:rsidR="00265FB1" w:rsidRPr="004E0635">
        <w:rPr>
          <w:rFonts w:ascii="Times New Roman" w:hAnsi="Times New Roman" w:cs="Times New Roman" w:hint="eastAsia"/>
          <w:szCs w:val="21"/>
        </w:rPr>
        <w:t>matches</w:t>
      </w:r>
      <w:r w:rsidR="00265FB1" w:rsidRPr="004E0635">
        <w:rPr>
          <w:rFonts w:ascii="Times New Roman" w:hAnsi="Times New Roman" w:cs="Times New Roman"/>
          <w:szCs w:val="21"/>
        </w:rPr>
        <w:t xml:space="preserve"> what we expected: a low prediction accuracy on backdoored samples</w:t>
      </w:r>
      <w:r w:rsidR="000E0D22" w:rsidRPr="004E0635">
        <w:rPr>
          <w:rFonts w:ascii="Times New Roman" w:hAnsi="Times New Roman" w:cs="Times New Roman"/>
          <w:szCs w:val="21"/>
        </w:rPr>
        <w:t>, while a high prediction accuracy on clean samples</w:t>
      </w:r>
      <w:r w:rsidR="00265FB1" w:rsidRPr="004E0635">
        <w:rPr>
          <w:rFonts w:ascii="Times New Roman" w:hAnsi="Times New Roman" w:cs="Times New Roman"/>
          <w:szCs w:val="21"/>
        </w:rPr>
        <w:t>.</w:t>
      </w:r>
      <w:r w:rsidR="00A3603E" w:rsidRPr="004E0635">
        <w:rPr>
          <w:rFonts w:ascii="Times New Roman" w:hAnsi="Times New Roman" w:cs="Times New Roman"/>
          <w:szCs w:val="21"/>
        </w:rPr>
        <w:t xml:space="preserve"> Therefore, w</w:t>
      </w:r>
      <w:r w:rsidR="007F5283" w:rsidRPr="004E0635">
        <w:rPr>
          <w:rFonts w:ascii="Times New Roman" w:hAnsi="Times New Roman" w:cs="Times New Roman"/>
          <w:szCs w:val="21"/>
        </w:rPr>
        <w:t>e can see the method STRIP works well on BadNet1</w:t>
      </w:r>
      <w:r w:rsidRPr="004E0635">
        <w:rPr>
          <w:rFonts w:ascii="Times New Roman" w:hAnsi="Times New Roman" w:cs="Times New Roman"/>
          <w:szCs w:val="21"/>
        </w:rPr>
        <w:t xml:space="preserve"> </w:t>
      </w:r>
      <w:r w:rsidR="007F5283" w:rsidRPr="004E0635">
        <w:rPr>
          <w:rFonts w:ascii="Times New Roman" w:hAnsi="Times New Roman" w:cs="Times New Roman"/>
          <w:szCs w:val="21"/>
        </w:rPr>
        <w:t>and we get a good “repaired” net.</w:t>
      </w:r>
    </w:p>
    <w:p w14:paraId="67B3A03A" w14:textId="55CC385C" w:rsidR="00503886" w:rsidRPr="004E0635" w:rsidRDefault="00743F07" w:rsidP="00E23B84">
      <w:pPr>
        <w:pStyle w:val="3"/>
      </w:pPr>
      <w:r w:rsidRPr="004E0635">
        <w:t xml:space="preserve">Repairing Anonymous Poisoned </w:t>
      </w:r>
      <w:proofErr w:type="spellStart"/>
      <w:r w:rsidRPr="004E0635">
        <w:t>BadNet</w:t>
      </w:r>
      <w:proofErr w:type="spellEnd"/>
      <w:r w:rsidRPr="004E0635">
        <w:t xml:space="preserve"> (B2)</w:t>
      </w:r>
    </w:p>
    <w:p w14:paraId="0DD7EA30" w14:textId="398DB0F8" w:rsidR="00A67157" w:rsidRPr="00BE407B" w:rsidRDefault="007F5283" w:rsidP="00BE407B">
      <w:pPr>
        <w:spacing w:afterLines="50" w:after="156"/>
        <w:rPr>
          <w:rFonts w:ascii="Times New Roman" w:hAnsi="Times New Roman" w:cs="Times New Roman" w:hint="eastAsia"/>
          <w:sz w:val="18"/>
          <w:szCs w:val="18"/>
        </w:rPr>
        <w:pPrChange w:id="7" w:author="aaYu" w:date="2020-12-21T20:29:00Z">
          <w:pPr/>
        </w:pPrChange>
      </w:pPr>
      <w:r w:rsidRPr="004E0635">
        <w:rPr>
          <w:rFonts w:ascii="Times New Roman" w:hAnsi="Times New Roman" w:cs="Times New Roman"/>
          <w:szCs w:val="21"/>
        </w:rPr>
        <w:t>In terms of the BadNet2, we process</w:t>
      </w:r>
      <w:r w:rsidR="00965375" w:rsidRPr="004E0635">
        <w:rPr>
          <w:rFonts w:ascii="Times New Roman" w:hAnsi="Times New Roman" w:cs="Times New Roman"/>
          <w:szCs w:val="21"/>
        </w:rPr>
        <w:t>ed</w:t>
      </w:r>
      <w:r w:rsidRPr="004E0635">
        <w:rPr>
          <w:rFonts w:ascii="Times New Roman" w:hAnsi="Times New Roman" w:cs="Times New Roman"/>
          <w:szCs w:val="21"/>
        </w:rPr>
        <w:t xml:space="preserve"> the inputs in the validation datasets as the previous perturbation steps and draw the entropy distribution of the clean input</w:t>
      </w:r>
      <w:ins w:id="8" w:author="aaYu" w:date="2020-12-21T20:30:00Z">
        <w:r w:rsidR="00BE407B">
          <w:rPr>
            <w:rFonts w:ascii="Times New Roman" w:hAnsi="Times New Roman" w:cs="Times New Roman"/>
            <w:szCs w:val="21"/>
          </w:rPr>
          <w:t>s</w:t>
        </w:r>
      </w:ins>
      <w:ins w:id="9" w:author="aaYu" w:date="2020-12-21T20:31:00Z">
        <w:r w:rsidR="00BE407B">
          <w:rPr>
            <w:rFonts w:ascii="Times New Roman" w:hAnsi="Times New Roman" w:cs="Times New Roman"/>
            <w:szCs w:val="21"/>
          </w:rPr>
          <w:t xml:space="preserve"> in the </w:t>
        </w:r>
        <w:proofErr w:type="spellStart"/>
        <w:r w:rsidR="00BE407B">
          <w:rPr>
            <w:rFonts w:ascii="Times New Roman" w:hAnsi="Times New Roman" w:cs="Times New Roman"/>
            <w:szCs w:val="21"/>
          </w:rPr>
          <w:t>co</w:t>
        </w:r>
      </w:ins>
      <w:ins w:id="10" w:author="aaYu" w:date="2020-12-21T20:33:00Z">
        <w:r w:rsidR="00BE407B">
          <w:rPr>
            <w:rFonts w:ascii="Times New Roman" w:hAnsi="Times New Roman" w:cs="Times New Roman"/>
            <w:szCs w:val="21"/>
          </w:rPr>
          <w:t>lab</w:t>
        </w:r>
      </w:ins>
      <w:proofErr w:type="spellEnd"/>
      <w:del w:id="11" w:author="aaYu" w:date="2020-12-21T20:30:00Z">
        <w:r w:rsidRPr="004E0635" w:rsidDel="00BE407B">
          <w:rPr>
            <w:rFonts w:ascii="Times New Roman" w:hAnsi="Times New Roman" w:cs="Times New Roman"/>
            <w:szCs w:val="21"/>
          </w:rPr>
          <w:delText>s as the figure below</w:delText>
        </w:r>
      </w:del>
      <w:r w:rsidRPr="004E0635">
        <w:rPr>
          <w:rFonts w:ascii="Times New Roman" w:hAnsi="Times New Roman" w:cs="Times New Roman"/>
          <w:szCs w:val="21"/>
        </w:rPr>
        <w:t>.</w:t>
      </w:r>
    </w:p>
    <w:p w14:paraId="461FB3D7" w14:textId="587264E6" w:rsidR="00477B23" w:rsidRPr="004E0635" w:rsidRDefault="006C5409" w:rsidP="00BE407B">
      <w:pPr>
        <w:spacing w:afterLines="50" w:after="156"/>
        <w:rPr>
          <w:rFonts w:ascii="Times New Roman" w:hAnsi="Times New Roman" w:cs="Times New Roman" w:hint="eastAsia"/>
          <w:szCs w:val="21"/>
        </w:rPr>
        <w:pPrChange w:id="12" w:author="aaYu" w:date="2020-12-21T20:29:00Z">
          <w:pPr/>
        </w:pPrChange>
      </w:pPr>
      <w:bookmarkStart w:id="13" w:name="OLE_LINK11"/>
      <w:bookmarkStart w:id="14" w:name="OLE_LINK12"/>
      <w:bookmarkStart w:id="15" w:name="OLE_LINK9"/>
      <w:bookmarkStart w:id="16" w:name="OLE_LINK10"/>
      <w:r w:rsidRPr="004E0635">
        <w:rPr>
          <w:rFonts w:ascii="Times New Roman" w:hAnsi="Times New Roman" w:cs="Times New Roman"/>
          <w:szCs w:val="21"/>
        </w:rPr>
        <w:t xml:space="preserve">Since the entropy distribution is similar to the distribution </w:t>
      </w:r>
      <w:r w:rsidR="007F5283" w:rsidRPr="004E0635">
        <w:rPr>
          <w:rFonts w:ascii="Times New Roman" w:hAnsi="Times New Roman" w:cs="Times New Roman"/>
          <w:szCs w:val="21"/>
        </w:rPr>
        <w:t>in</w:t>
      </w:r>
      <w:r w:rsidRPr="004E0635">
        <w:rPr>
          <w:rFonts w:ascii="Times New Roman" w:hAnsi="Times New Roman" w:cs="Times New Roman"/>
          <w:szCs w:val="21"/>
        </w:rPr>
        <w:t xml:space="preserve"> </w:t>
      </w:r>
      <w:r w:rsidR="00150D8C" w:rsidRPr="004E0635">
        <w:rPr>
          <w:rFonts w:ascii="Times New Roman" w:hAnsi="Times New Roman" w:cs="Times New Roman"/>
          <w:szCs w:val="21"/>
        </w:rPr>
        <w:t>F</w:t>
      </w:r>
      <w:r w:rsidRPr="004E0635">
        <w:rPr>
          <w:rFonts w:ascii="Times New Roman" w:hAnsi="Times New Roman" w:cs="Times New Roman"/>
          <w:szCs w:val="21"/>
        </w:rPr>
        <w:t>igure</w:t>
      </w:r>
      <w:r w:rsidR="007F5283" w:rsidRPr="004E0635">
        <w:rPr>
          <w:rFonts w:ascii="Times New Roman" w:hAnsi="Times New Roman" w:cs="Times New Roman"/>
          <w:szCs w:val="21"/>
        </w:rPr>
        <w:t xml:space="preserve"> </w:t>
      </w:r>
      <w:del w:id="17" w:author="aaYu" w:date="2020-12-21T20:32:00Z">
        <w:r w:rsidR="00150D8C" w:rsidRPr="004E0635" w:rsidDel="00BE407B">
          <w:rPr>
            <w:rFonts w:ascii="Times New Roman" w:hAnsi="Times New Roman" w:cs="Times New Roman"/>
            <w:szCs w:val="21"/>
          </w:rPr>
          <w:delText>2</w:delText>
        </w:r>
      </w:del>
      <w:ins w:id="18" w:author="aaYu" w:date="2020-12-21T20:32:00Z">
        <w:r w:rsidR="00BE407B">
          <w:rPr>
            <w:rFonts w:ascii="Times New Roman" w:hAnsi="Times New Roman" w:cs="Times New Roman"/>
            <w:szCs w:val="21"/>
          </w:rPr>
          <w:t>1</w:t>
        </w:r>
      </w:ins>
      <w:r w:rsidRPr="004E0635">
        <w:rPr>
          <w:rFonts w:ascii="Times New Roman" w:hAnsi="Times New Roman" w:cs="Times New Roman"/>
          <w:szCs w:val="21"/>
        </w:rPr>
        <w:t>,</w:t>
      </w:r>
      <w:r w:rsidR="003E22AE" w:rsidRPr="004E0635">
        <w:rPr>
          <w:rFonts w:ascii="Times New Roman" w:hAnsi="Times New Roman" w:cs="Times New Roman"/>
          <w:szCs w:val="21"/>
        </w:rPr>
        <w:t xml:space="preserve"> and </w:t>
      </w:r>
      <w:r w:rsidR="00F33572" w:rsidRPr="004E0635">
        <w:rPr>
          <w:rFonts w:ascii="Times New Roman" w:hAnsi="Times New Roman" w:cs="Times New Roman"/>
          <w:szCs w:val="21"/>
        </w:rPr>
        <w:t xml:space="preserve">given that </w:t>
      </w:r>
      <w:r w:rsidR="003E22AE" w:rsidRPr="004E0635">
        <w:rPr>
          <w:rFonts w:ascii="Times New Roman" w:hAnsi="Times New Roman" w:cs="Times New Roman"/>
          <w:szCs w:val="21"/>
        </w:rPr>
        <w:t>there is only one backdoor target</w:t>
      </w:r>
      <w:r w:rsidR="00F33572" w:rsidRPr="004E0635">
        <w:rPr>
          <w:rFonts w:ascii="Times New Roman" w:hAnsi="Times New Roman" w:cs="Times New Roman"/>
          <w:szCs w:val="21"/>
        </w:rPr>
        <w:t xml:space="preserve"> output</w:t>
      </w:r>
      <w:r w:rsidR="003E22AE" w:rsidRPr="004E0635">
        <w:rPr>
          <w:rFonts w:ascii="Times New Roman" w:hAnsi="Times New Roman" w:cs="Times New Roman"/>
          <w:szCs w:val="21"/>
        </w:rPr>
        <w:t xml:space="preserve">, </w:t>
      </w:r>
      <w:r w:rsidRPr="004E0635">
        <w:rPr>
          <w:rFonts w:ascii="Times New Roman" w:hAnsi="Times New Roman" w:cs="Times New Roman"/>
          <w:szCs w:val="21"/>
        </w:rPr>
        <w:t xml:space="preserve">we could </w:t>
      </w:r>
      <w:r w:rsidR="00F33572" w:rsidRPr="004E0635">
        <w:rPr>
          <w:rFonts w:ascii="Times New Roman" w:hAnsi="Times New Roman" w:cs="Times New Roman"/>
          <w:szCs w:val="21"/>
        </w:rPr>
        <w:t xml:space="preserve">expect that the entropy distribution of perturbed poisoned samples could be similar to that of sunglasses poisoned samples. This means that we may </w:t>
      </w:r>
      <w:r w:rsidRPr="004E0635">
        <w:rPr>
          <w:rFonts w:ascii="Times New Roman" w:hAnsi="Times New Roman" w:cs="Times New Roman"/>
          <w:szCs w:val="21"/>
        </w:rPr>
        <w:t xml:space="preserve">keep using the </w:t>
      </w:r>
      <w:r w:rsidR="007F6913" w:rsidRPr="004E0635">
        <w:rPr>
          <w:rFonts w:ascii="Times New Roman" w:hAnsi="Times New Roman" w:cs="Times New Roman"/>
          <w:szCs w:val="21"/>
        </w:rPr>
        <w:t xml:space="preserve">same threshold value </w:t>
      </w:r>
      <w:r w:rsidR="00EC3106" w:rsidRPr="004E0635">
        <w:rPr>
          <w:rFonts w:ascii="Times New Roman" w:hAnsi="Times New Roman" w:cs="Times New Roman"/>
          <w:szCs w:val="21"/>
        </w:rPr>
        <w:t>as</w:t>
      </w:r>
      <w:r w:rsidR="007F6913" w:rsidRPr="004E0635">
        <w:rPr>
          <w:rFonts w:ascii="Times New Roman" w:hAnsi="Times New Roman" w:cs="Times New Roman"/>
          <w:szCs w:val="21"/>
        </w:rPr>
        <w:t xml:space="preserve"> we </w:t>
      </w:r>
      <w:r w:rsidR="002A1453" w:rsidRPr="004E0635">
        <w:rPr>
          <w:rFonts w:ascii="Times New Roman" w:hAnsi="Times New Roman" w:cs="Times New Roman"/>
          <w:szCs w:val="21"/>
        </w:rPr>
        <w:t xml:space="preserve">obtained in </w:t>
      </w:r>
      <w:r w:rsidR="007F6913" w:rsidRPr="004E0635">
        <w:rPr>
          <w:rFonts w:ascii="Times New Roman" w:hAnsi="Times New Roman" w:cs="Times New Roman"/>
          <w:szCs w:val="21"/>
        </w:rPr>
        <w:t>the BadNet1.</w:t>
      </w:r>
      <w:r w:rsidR="0047336B" w:rsidRPr="004E0635">
        <w:rPr>
          <w:rFonts w:ascii="Times New Roman" w:hAnsi="Times New Roman" w:cs="Times New Roman"/>
          <w:szCs w:val="21"/>
        </w:rPr>
        <w:t xml:space="preserve"> </w:t>
      </w:r>
      <w:r w:rsidR="007A0E9A" w:rsidRPr="004E0635">
        <w:rPr>
          <w:rFonts w:ascii="Times New Roman" w:hAnsi="Times New Roman" w:cs="Times New Roman"/>
          <w:szCs w:val="21"/>
        </w:rPr>
        <w:t xml:space="preserve">Still, we </w:t>
      </w:r>
      <w:r w:rsidR="0047336B" w:rsidRPr="004E0635">
        <w:rPr>
          <w:rFonts w:ascii="Times New Roman" w:hAnsi="Times New Roman" w:cs="Times New Roman"/>
          <w:szCs w:val="21"/>
        </w:rPr>
        <w:t xml:space="preserve">need to build perturbation on an incoming input when detecting backdoors, feed the input to the repaired net, calculate the entropy summation of the output, and compare the result with our detection threshold. If the result is lower than the threshold, the net will output class -1. </w:t>
      </w:r>
    </w:p>
    <w:bookmarkEnd w:id="15"/>
    <w:bookmarkEnd w:id="16"/>
    <w:p w14:paraId="40F4F768" w14:textId="4A499324" w:rsidR="00C44F3F" w:rsidRPr="004E0635" w:rsidRDefault="00743F07" w:rsidP="00C83E71">
      <w:pPr>
        <w:pStyle w:val="3"/>
      </w:pPr>
      <w:r w:rsidRPr="004E0635">
        <w:rPr>
          <w:rFonts w:hint="eastAsia"/>
        </w:rPr>
        <w:t>R</w:t>
      </w:r>
      <w:r w:rsidRPr="004E0635">
        <w:t xml:space="preserve">epairing Eyebrow Poisoned </w:t>
      </w:r>
      <w:proofErr w:type="spellStart"/>
      <w:r w:rsidRPr="004E0635">
        <w:t>BadNet</w:t>
      </w:r>
      <w:proofErr w:type="spellEnd"/>
      <w:r w:rsidRPr="004E0635">
        <w:t xml:space="preserve"> (B3)</w:t>
      </w:r>
    </w:p>
    <w:p w14:paraId="6D63C8AC" w14:textId="10AB8AAF" w:rsidR="000635F8" w:rsidRPr="004E0635" w:rsidRDefault="00C83E71" w:rsidP="00BE407B">
      <w:pPr>
        <w:spacing w:afterLines="50" w:after="156"/>
        <w:rPr>
          <w:rFonts w:ascii="Times New Roman" w:hAnsi="Times New Roman" w:cs="Times New Roman" w:hint="eastAsia"/>
          <w:szCs w:val="21"/>
        </w:rPr>
      </w:pPr>
      <w:r w:rsidRPr="004E0635">
        <w:rPr>
          <w:rFonts w:ascii="Times New Roman" w:hAnsi="Times New Roman" w:cs="Times New Roman"/>
          <w:szCs w:val="21"/>
        </w:rPr>
        <w:t xml:space="preserve">For fixing eyebrow poisoned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xml:space="preserve"> B3, what we have done is nearly the same as that in </w:t>
      </w:r>
      <w:r w:rsidR="000635F8" w:rsidRPr="004E0635">
        <w:rPr>
          <w:rFonts w:ascii="Times New Roman" w:hAnsi="Times New Roman" w:cs="Times New Roman"/>
          <w:szCs w:val="21"/>
        </w:rPr>
        <w:t>r</w:t>
      </w:r>
      <w:r w:rsidRPr="004E0635">
        <w:rPr>
          <w:rFonts w:ascii="Times New Roman" w:hAnsi="Times New Roman" w:cs="Times New Roman"/>
          <w:szCs w:val="21"/>
        </w:rPr>
        <w:t xml:space="preserve">epairing Sunglasses Poisoned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xml:space="preserve"> B1, since we </w:t>
      </w:r>
      <w:del w:id="19" w:author="aaYu" w:date="2020-12-21T20:34:00Z">
        <w:r w:rsidRPr="004E0635" w:rsidDel="00BE407B">
          <w:rPr>
            <w:rFonts w:ascii="Times New Roman" w:hAnsi="Times New Roman" w:cs="Times New Roman"/>
            <w:szCs w:val="21"/>
          </w:rPr>
          <w:delText>were given</w:delText>
        </w:r>
      </w:del>
      <w:ins w:id="20" w:author="aaYu" w:date="2020-12-21T20:34:00Z">
        <w:r w:rsidR="00BE407B">
          <w:rPr>
            <w:rFonts w:ascii="Times New Roman" w:hAnsi="Times New Roman" w:cs="Times New Roman"/>
            <w:szCs w:val="21"/>
          </w:rPr>
          <w:t>had</w:t>
        </w:r>
      </w:ins>
      <w:r w:rsidRPr="004E0635">
        <w:rPr>
          <w:rFonts w:ascii="Times New Roman" w:hAnsi="Times New Roman" w:cs="Times New Roman"/>
          <w:szCs w:val="21"/>
        </w:rPr>
        <w:t xml:space="preserve"> the </w:t>
      </w:r>
      <w:r w:rsidR="00102F0A" w:rsidRPr="004E0635">
        <w:rPr>
          <w:rFonts w:ascii="Times New Roman" w:hAnsi="Times New Roman" w:cs="Times New Roman"/>
          <w:szCs w:val="21"/>
        </w:rPr>
        <w:t xml:space="preserve">poisoned </w:t>
      </w:r>
      <w:r w:rsidRPr="004E0635">
        <w:rPr>
          <w:rFonts w:ascii="Times New Roman" w:hAnsi="Times New Roman" w:cs="Times New Roman"/>
          <w:szCs w:val="21"/>
        </w:rPr>
        <w:t xml:space="preserve">example </w:t>
      </w:r>
      <w:r w:rsidR="00102F0A" w:rsidRPr="004E0635">
        <w:rPr>
          <w:rFonts w:ascii="Times New Roman" w:hAnsi="Times New Roman" w:cs="Times New Roman"/>
          <w:szCs w:val="21"/>
        </w:rPr>
        <w:t>along with clean example.</w:t>
      </w:r>
      <w:r w:rsidR="00477B23" w:rsidRPr="004E0635">
        <w:rPr>
          <w:rFonts w:ascii="Times New Roman" w:hAnsi="Times New Roman" w:cs="Times New Roman"/>
          <w:szCs w:val="21"/>
        </w:rPr>
        <w:t xml:space="preserve"> Therefore, in this section we will focus more on the result.</w:t>
      </w:r>
    </w:p>
    <w:p w14:paraId="74955125" w14:textId="453BD9D3" w:rsidR="00BE407B" w:rsidDel="00A93D1E" w:rsidRDefault="000635F8" w:rsidP="00A93D1E">
      <w:pPr>
        <w:spacing w:afterLines="50" w:after="156"/>
        <w:rPr>
          <w:del w:id="21" w:author="aaYu" w:date="2020-12-21T20:36:00Z"/>
          <w:rFonts w:ascii="Times New Roman" w:hAnsi="Times New Roman" w:cs="Times New Roman"/>
          <w:sz w:val="18"/>
          <w:szCs w:val="18"/>
        </w:rPr>
        <w:pPrChange w:id="22" w:author="aaYu" w:date="2020-12-21T20:36:00Z">
          <w:pPr>
            <w:jc w:val="center"/>
          </w:pPr>
        </w:pPrChange>
      </w:pPr>
      <w:r w:rsidRPr="004E0635">
        <w:rPr>
          <w:rFonts w:ascii="Times New Roman" w:hAnsi="Times New Roman" w:cs="Times New Roman" w:hint="eastAsia"/>
          <w:szCs w:val="21"/>
        </w:rPr>
        <w:t>F</w:t>
      </w:r>
      <w:r w:rsidRPr="004E0635">
        <w:rPr>
          <w:rFonts w:ascii="Times New Roman" w:hAnsi="Times New Roman" w:cs="Times New Roman"/>
          <w:szCs w:val="21"/>
        </w:rPr>
        <w:t xml:space="preserve">irstly, </w:t>
      </w:r>
      <w:r w:rsidR="00477B23" w:rsidRPr="004E0635">
        <w:rPr>
          <w:rFonts w:ascii="Times New Roman" w:hAnsi="Times New Roman" w:cs="Times New Roman"/>
          <w:szCs w:val="21"/>
        </w:rPr>
        <w:t xml:space="preserve">there is some significant change in </w:t>
      </w:r>
      <w:r w:rsidRPr="004E0635">
        <w:rPr>
          <w:rFonts w:ascii="Times New Roman" w:hAnsi="Times New Roman" w:cs="Times New Roman"/>
          <w:szCs w:val="21"/>
        </w:rPr>
        <w:t xml:space="preserve">normalized </w:t>
      </w:r>
      <w:r w:rsidR="00477B23" w:rsidRPr="004E0635">
        <w:rPr>
          <w:rFonts w:ascii="Times New Roman" w:hAnsi="Times New Roman" w:cs="Times New Roman"/>
          <w:szCs w:val="21"/>
        </w:rPr>
        <w:t>entropy distribution. It could be obtained that</w:t>
      </w:r>
      <w:r w:rsidR="00AF3378" w:rsidRPr="004E0635">
        <w:rPr>
          <w:rFonts w:ascii="Times New Roman" w:hAnsi="Times New Roman" w:cs="Times New Roman"/>
          <w:szCs w:val="21"/>
        </w:rPr>
        <w:t xml:space="preserve"> due to multiple backdoor </w:t>
      </w:r>
      <w:r w:rsidR="00500998" w:rsidRPr="004E0635">
        <w:rPr>
          <w:rFonts w:ascii="Times New Roman" w:hAnsi="Times New Roman" w:cs="Times New Roman"/>
          <w:szCs w:val="21"/>
        </w:rPr>
        <w:t>targets</w:t>
      </w:r>
      <w:r w:rsidR="00AF3378" w:rsidRPr="004E0635">
        <w:rPr>
          <w:rFonts w:ascii="Times New Roman" w:hAnsi="Times New Roman" w:cs="Times New Roman"/>
          <w:szCs w:val="21"/>
        </w:rPr>
        <w:t>, the entropy of perturbed poisoned samples has increased, which make it harder to find a proper threshold</w:t>
      </w:r>
      <w:r w:rsidR="00477B23" w:rsidRPr="004E0635">
        <w:rPr>
          <w:rFonts w:ascii="Times New Roman" w:hAnsi="Times New Roman" w:cs="Times New Roman"/>
          <w:szCs w:val="21"/>
        </w:rPr>
        <w:t xml:space="preserve"> without </w:t>
      </w:r>
      <w:r w:rsidR="004C3699" w:rsidRPr="004E0635">
        <w:rPr>
          <w:rFonts w:ascii="Times New Roman" w:hAnsi="Times New Roman" w:cs="Times New Roman"/>
          <w:szCs w:val="21"/>
        </w:rPr>
        <w:t>increasing too much on FRR and FAR</w:t>
      </w:r>
      <w:r w:rsidR="00477B23" w:rsidRPr="004E0635">
        <w:rPr>
          <w:rFonts w:ascii="Times New Roman" w:hAnsi="Times New Roman" w:cs="Times New Roman"/>
          <w:szCs w:val="21"/>
        </w:rPr>
        <w:t>.</w:t>
      </w:r>
    </w:p>
    <w:p w14:paraId="3B7C68E8" w14:textId="77777777" w:rsidR="00A93D1E" w:rsidRPr="004E0635" w:rsidRDefault="00A93D1E" w:rsidP="00A93D1E">
      <w:pPr>
        <w:spacing w:afterLines="50" w:after="156"/>
        <w:rPr>
          <w:ins w:id="23" w:author="aaYu" w:date="2020-12-21T20:36:00Z"/>
          <w:rFonts w:ascii="Times New Roman" w:hAnsi="Times New Roman" w:cs="Times New Roman"/>
          <w:szCs w:val="21"/>
        </w:rPr>
        <w:pPrChange w:id="24" w:author="aaYu" w:date="2020-12-21T20:36:00Z">
          <w:pPr>
            <w:spacing w:afterLines="50" w:after="156"/>
          </w:pPr>
        </w:pPrChange>
      </w:pPr>
    </w:p>
    <w:bookmarkEnd w:id="13"/>
    <w:bookmarkEnd w:id="14"/>
    <w:p w14:paraId="63F3B900" w14:textId="36672967" w:rsidR="00AC1202" w:rsidRPr="00AC1202" w:rsidDel="00A93D1E" w:rsidRDefault="00AC1202" w:rsidP="00A93D1E">
      <w:pPr>
        <w:spacing w:afterLines="50" w:after="156"/>
        <w:rPr>
          <w:del w:id="25" w:author="aaYu" w:date="2020-12-21T20:36:00Z"/>
          <w:rFonts w:ascii="Times New Roman" w:hAnsi="Times New Roman" w:cs="Times New Roman"/>
          <w:sz w:val="24"/>
          <w:szCs w:val="24"/>
        </w:rPr>
        <w:pPrChange w:id="26" w:author="aaYu" w:date="2020-12-21T20:36:00Z">
          <w:pPr>
            <w:jc w:val="center"/>
          </w:pPr>
        </w:pPrChange>
      </w:pPr>
      <w:del w:id="27" w:author="aaYu" w:date="2020-12-21T20:36:00Z">
        <w:r w:rsidRPr="00E23B84" w:rsidDel="00BE407B">
          <w:rPr>
            <w:rFonts w:ascii="Times New Roman" w:hAnsi="Times New Roman" w:cs="Times New Roman"/>
            <w:noProof/>
            <w:sz w:val="24"/>
            <w:szCs w:val="24"/>
          </w:rPr>
          <w:drawing>
            <wp:inline distT="0" distB="0" distL="0" distR="0" wp14:anchorId="51450679" wp14:editId="097F4854">
              <wp:extent cx="1385247" cy="111456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9471" cy="1117967"/>
                      </a:xfrm>
                      <a:prstGeom prst="rect">
                        <a:avLst/>
                      </a:prstGeom>
                    </pic:spPr>
                  </pic:pic>
                </a:graphicData>
              </a:graphic>
            </wp:inline>
          </w:drawing>
        </w:r>
        <w:r w:rsidRPr="00E23B84" w:rsidDel="00BE407B">
          <w:rPr>
            <w:rFonts w:ascii="Times New Roman" w:hAnsi="Times New Roman" w:cs="Times New Roman"/>
            <w:noProof/>
            <w:sz w:val="24"/>
            <w:szCs w:val="24"/>
          </w:rPr>
          <w:drawing>
            <wp:inline distT="0" distB="0" distL="0" distR="0" wp14:anchorId="15AFDBFD" wp14:editId="6BAF0030">
              <wp:extent cx="1251696" cy="101675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2367" cy="1025426"/>
                      </a:xfrm>
                      <a:prstGeom prst="rect">
                        <a:avLst/>
                      </a:prstGeom>
                    </pic:spPr>
                  </pic:pic>
                </a:graphicData>
              </a:graphic>
            </wp:inline>
          </w:drawing>
        </w:r>
      </w:del>
    </w:p>
    <w:p w14:paraId="76BAB64C" w14:textId="2ED1539D" w:rsidR="00C20AF0" w:rsidRPr="00BE407B" w:rsidDel="00A93D1E" w:rsidRDefault="00CE03BE" w:rsidP="00A93D1E">
      <w:pPr>
        <w:spacing w:afterLines="50" w:after="156"/>
        <w:rPr>
          <w:del w:id="28" w:author="aaYu" w:date="2020-12-21T20:36:00Z"/>
          <w:rFonts w:ascii="Times New Roman" w:hAnsi="Times New Roman" w:cs="Times New Roman" w:hint="eastAsia"/>
          <w:sz w:val="18"/>
          <w:szCs w:val="18"/>
        </w:rPr>
        <w:pPrChange w:id="29" w:author="aaYu" w:date="2020-12-21T20:36:00Z">
          <w:pPr>
            <w:jc w:val="center"/>
          </w:pPr>
        </w:pPrChange>
      </w:pPr>
      <w:del w:id="30" w:author="aaYu" w:date="2020-12-21T20:36:00Z">
        <w:r w:rsidDel="00A93D1E">
          <w:rPr>
            <w:rFonts w:ascii="Times New Roman" w:hAnsi="Times New Roman" w:cs="Times New Roman" w:hint="eastAsia"/>
            <w:sz w:val="18"/>
            <w:szCs w:val="18"/>
          </w:rPr>
          <w:delText>F</w:delText>
        </w:r>
        <w:r w:rsidDel="00A93D1E">
          <w:rPr>
            <w:rFonts w:ascii="Times New Roman" w:hAnsi="Times New Roman" w:cs="Times New Roman"/>
            <w:sz w:val="18"/>
            <w:szCs w:val="18"/>
          </w:rPr>
          <w:delText xml:space="preserve">igure 5. Normalized entropy distribution of </w:delText>
        </w:r>
        <w:r w:rsidR="00F400A1" w:rsidDel="00A93D1E">
          <w:rPr>
            <w:rFonts w:ascii="Times New Roman" w:hAnsi="Times New Roman" w:cs="Times New Roman"/>
            <w:sz w:val="18"/>
            <w:szCs w:val="18"/>
          </w:rPr>
          <w:delText>eyebrow poisoned sample</w:delText>
        </w:r>
      </w:del>
    </w:p>
    <w:p w14:paraId="3CE84D50" w14:textId="31011D89" w:rsidR="000635F8" w:rsidRPr="004E0635" w:rsidRDefault="00F05EAE" w:rsidP="006C0640">
      <w:pPr>
        <w:rPr>
          <w:rFonts w:ascii="Times New Roman" w:hAnsi="Times New Roman" w:cs="Times New Roman"/>
          <w:szCs w:val="21"/>
        </w:rPr>
      </w:pPr>
      <w:r w:rsidRPr="004E0635">
        <w:rPr>
          <w:rFonts w:ascii="Times New Roman" w:hAnsi="Times New Roman" w:cs="Times New Roman"/>
          <w:szCs w:val="21"/>
        </w:rPr>
        <w:t xml:space="preserve">Secondly, the FRR and FAR values are also raised. </w:t>
      </w:r>
      <w:r w:rsidR="00462687" w:rsidRPr="004E0635">
        <w:rPr>
          <w:rFonts w:ascii="Times New Roman" w:hAnsi="Times New Roman" w:cs="Times New Roman"/>
          <w:szCs w:val="21"/>
        </w:rPr>
        <w:t>T</w:t>
      </w:r>
      <w:r w:rsidR="00500998" w:rsidRPr="004E0635">
        <w:rPr>
          <w:rFonts w:ascii="Times New Roman" w:hAnsi="Times New Roman" w:cs="Times New Roman"/>
          <w:szCs w:val="21"/>
        </w:rPr>
        <w:t xml:space="preserve">he following figure presents the FAR curve with the increase of FRR value. </w:t>
      </w:r>
      <w:r w:rsidR="00AA423C" w:rsidRPr="004E0635">
        <w:rPr>
          <w:rFonts w:ascii="Times New Roman" w:hAnsi="Times New Roman" w:cs="Times New Roman"/>
          <w:szCs w:val="21"/>
        </w:rPr>
        <w:t xml:space="preserve">Through </w:t>
      </w:r>
      <w:r w:rsidR="00F6016E" w:rsidRPr="004E0635">
        <w:rPr>
          <w:rFonts w:ascii="Times New Roman" w:hAnsi="Times New Roman" w:cs="Times New Roman"/>
          <w:szCs w:val="21"/>
        </w:rPr>
        <w:t xml:space="preserve">selecting the optimal </w:t>
      </w:r>
      <w:r w:rsidR="002C5177" w:rsidRPr="004E0635">
        <w:rPr>
          <w:rFonts w:ascii="Times New Roman" w:hAnsi="Times New Roman" w:cs="Times New Roman"/>
          <w:szCs w:val="21"/>
        </w:rPr>
        <w:t xml:space="preserve">threshold, the smallest FRR and FAR </w:t>
      </w:r>
      <w:r w:rsidR="002C5177" w:rsidRPr="004E0635">
        <w:rPr>
          <w:rFonts w:ascii="Times New Roman" w:hAnsi="Times New Roman" w:cs="Times New Roman"/>
          <w:szCs w:val="21"/>
        </w:rPr>
        <w:lastRenderedPageBreak/>
        <w:t>value we could achieve is nearly 20% each</w:t>
      </w:r>
      <w:r w:rsidR="00750D29" w:rsidRPr="004E0635">
        <w:rPr>
          <w:rFonts w:ascii="Times New Roman" w:hAnsi="Times New Roman" w:cs="Times New Roman"/>
          <w:szCs w:val="21"/>
        </w:rPr>
        <w:t>.</w:t>
      </w:r>
      <w:r w:rsidR="004633A0" w:rsidRPr="004E0635">
        <w:rPr>
          <w:rFonts w:ascii="Times New Roman" w:hAnsi="Times New Roman" w:cs="Times New Roman"/>
          <w:szCs w:val="21"/>
        </w:rPr>
        <w:t xml:space="preserve"> The table of FRR, FAR and threshold is also provided in the GitHub repository.</w:t>
      </w:r>
    </w:p>
    <w:p w14:paraId="6A339735" w14:textId="06CB1944" w:rsidR="000635F8" w:rsidDel="00BE407B" w:rsidRDefault="00AF3378" w:rsidP="00E23B84">
      <w:pPr>
        <w:jc w:val="center"/>
        <w:rPr>
          <w:del w:id="31" w:author="aaYu" w:date="2020-12-21T20:32:00Z"/>
          <w:rFonts w:ascii="Times New Roman" w:hAnsi="Times New Roman" w:cs="Times New Roman"/>
          <w:szCs w:val="21"/>
        </w:rPr>
      </w:pPr>
      <w:del w:id="32" w:author="aaYu" w:date="2020-12-21T20:32:00Z">
        <w:r w:rsidRPr="00E23B84" w:rsidDel="00BE407B">
          <w:rPr>
            <w:rFonts w:ascii="Times New Roman" w:hAnsi="Times New Roman" w:cs="Times New Roman"/>
            <w:noProof/>
            <w:szCs w:val="21"/>
          </w:rPr>
          <w:drawing>
            <wp:inline distT="0" distB="0" distL="0" distR="0" wp14:anchorId="272AD743" wp14:editId="453A3BB0">
              <wp:extent cx="2520000" cy="19787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2520000" cy="1978743"/>
                      </a:xfrm>
                      <a:prstGeom prst="rect">
                        <a:avLst/>
                      </a:prstGeom>
                    </pic:spPr>
                  </pic:pic>
                </a:graphicData>
              </a:graphic>
            </wp:inline>
          </w:drawing>
        </w:r>
      </w:del>
    </w:p>
    <w:p w14:paraId="68BC9D53" w14:textId="53608F5B" w:rsidR="00AF3378" w:rsidRPr="00BE407B" w:rsidRDefault="008D5028" w:rsidP="00BE407B">
      <w:pPr>
        <w:jc w:val="center"/>
        <w:rPr>
          <w:rFonts w:ascii="Times New Roman" w:hAnsi="Times New Roman" w:cs="Times New Roman" w:hint="eastAsia"/>
          <w:sz w:val="18"/>
          <w:szCs w:val="18"/>
        </w:rPr>
      </w:pPr>
      <w:del w:id="33" w:author="aaYu" w:date="2020-12-21T20:32:00Z">
        <w:r w:rsidDel="00BE407B">
          <w:rPr>
            <w:rFonts w:ascii="Times New Roman" w:hAnsi="Times New Roman" w:cs="Times New Roman" w:hint="eastAsia"/>
            <w:sz w:val="18"/>
            <w:szCs w:val="18"/>
          </w:rPr>
          <w:delText>F</w:delText>
        </w:r>
        <w:r w:rsidDel="00BE407B">
          <w:rPr>
            <w:rFonts w:ascii="Times New Roman" w:hAnsi="Times New Roman" w:cs="Times New Roman"/>
            <w:sz w:val="18"/>
            <w:szCs w:val="18"/>
          </w:rPr>
          <w:delText xml:space="preserve">igure </w:delText>
        </w:r>
        <w:r w:rsidR="001B0220" w:rsidDel="00BE407B">
          <w:rPr>
            <w:rFonts w:ascii="Times New Roman" w:hAnsi="Times New Roman" w:cs="Times New Roman"/>
            <w:sz w:val="18"/>
            <w:szCs w:val="18"/>
          </w:rPr>
          <w:delText>6</w:delText>
        </w:r>
        <w:r w:rsidDel="00BE407B">
          <w:rPr>
            <w:rFonts w:ascii="Times New Roman" w:hAnsi="Times New Roman" w:cs="Times New Roman"/>
            <w:sz w:val="18"/>
            <w:szCs w:val="18"/>
          </w:rPr>
          <w:delText xml:space="preserve">. </w:delText>
        </w:r>
        <w:r w:rsidR="001B0220" w:rsidDel="00BE407B">
          <w:rPr>
            <w:rFonts w:ascii="Times New Roman" w:hAnsi="Times New Roman" w:cs="Times New Roman"/>
            <w:sz w:val="18"/>
            <w:szCs w:val="18"/>
          </w:rPr>
          <w:delText>Value of FRR and FAR</w:delText>
        </w:r>
      </w:del>
    </w:p>
    <w:p w14:paraId="19523914" w14:textId="1CC7F7DC" w:rsidR="00E0081F" w:rsidRPr="004E0635" w:rsidRDefault="00E0081F" w:rsidP="00BE407B">
      <w:pPr>
        <w:spacing w:afterLines="50" w:after="156"/>
        <w:rPr>
          <w:rFonts w:ascii="Times New Roman" w:hAnsi="Times New Roman" w:cs="Times New Roman" w:hint="eastAsia"/>
          <w:szCs w:val="21"/>
        </w:rPr>
      </w:pPr>
      <w:r w:rsidRPr="004E0635">
        <w:rPr>
          <w:rFonts w:ascii="Times New Roman" w:hAnsi="Times New Roman" w:cs="Times New Roman"/>
          <w:szCs w:val="21"/>
        </w:rPr>
        <w:t xml:space="preserve">Finally, we repaired the </w:t>
      </w:r>
      <w:proofErr w:type="spellStart"/>
      <w:r w:rsidRPr="004E0635">
        <w:rPr>
          <w:rFonts w:ascii="Times New Roman" w:hAnsi="Times New Roman" w:cs="Times New Roman"/>
          <w:szCs w:val="21"/>
        </w:rPr>
        <w:t>BadNet</w:t>
      </w:r>
      <w:proofErr w:type="spellEnd"/>
      <w:r w:rsidRPr="004E0635">
        <w:rPr>
          <w:rFonts w:ascii="Times New Roman" w:hAnsi="Times New Roman" w:cs="Times New Roman"/>
          <w:szCs w:val="21"/>
        </w:rPr>
        <w:t xml:space="preserve"> B3 using the selected threshold and measured the performance of repaired network G3 with 2 datasets: the </w:t>
      </w:r>
      <w:r w:rsidR="00750D29" w:rsidRPr="004E0635">
        <w:rPr>
          <w:rFonts w:ascii="Times New Roman" w:hAnsi="Times New Roman" w:cs="Times New Roman"/>
          <w:szCs w:val="21"/>
        </w:rPr>
        <w:t xml:space="preserve">clean validation set and the </w:t>
      </w:r>
      <w:r w:rsidRPr="004E0635">
        <w:rPr>
          <w:rFonts w:ascii="Times New Roman" w:hAnsi="Times New Roman" w:cs="Times New Roman"/>
          <w:szCs w:val="21"/>
        </w:rPr>
        <w:t xml:space="preserve">whole eyebrow poisoned </w:t>
      </w:r>
      <w:r w:rsidR="00750D29" w:rsidRPr="004E0635">
        <w:rPr>
          <w:rFonts w:ascii="Times New Roman" w:hAnsi="Times New Roman" w:cs="Times New Roman"/>
          <w:szCs w:val="21"/>
        </w:rPr>
        <w:t>set</w:t>
      </w:r>
      <w:r w:rsidRPr="004E0635">
        <w:rPr>
          <w:rFonts w:ascii="Times New Roman" w:hAnsi="Times New Roman" w:cs="Times New Roman"/>
          <w:szCs w:val="21"/>
        </w:rPr>
        <w:t xml:space="preserve"> and. For </w:t>
      </w:r>
      <w:r w:rsidR="00750D29" w:rsidRPr="004E0635">
        <w:rPr>
          <w:rFonts w:ascii="Times New Roman" w:hAnsi="Times New Roman" w:cs="Times New Roman"/>
          <w:szCs w:val="21"/>
        </w:rPr>
        <w:t>the first data</w:t>
      </w:r>
      <w:r w:rsidRPr="004E0635">
        <w:rPr>
          <w:rFonts w:ascii="Times New Roman" w:hAnsi="Times New Roman" w:cs="Times New Roman"/>
          <w:szCs w:val="21"/>
        </w:rPr>
        <w:t xml:space="preserve">set, we got an accuracy of </w:t>
      </w:r>
      <w:r w:rsidR="00750D29" w:rsidRPr="004E0635">
        <w:rPr>
          <w:rFonts w:ascii="Times New Roman" w:hAnsi="Times New Roman" w:cs="Times New Roman"/>
          <w:szCs w:val="21"/>
        </w:rPr>
        <w:t>80.55%, and f</w:t>
      </w:r>
      <w:r w:rsidRPr="004E0635">
        <w:rPr>
          <w:rFonts w:ascii="Times New Roman" w:hAnsi="Times New Roman" w:cs="Times New Roman"/>
          <w:szCs w:val="21"/>
        </w:rPr>
        <w:t xml:space="preserve">or </w:t>
      </w:r>
      <w:r w:rsidR="00750D29" w:rsidRPr="004E0635">
        <w:rPr>
          <w:rFonts w:ascii="Times New Roman" w:hAnsi="Times New Roman" w:cs="Times New Roman"/>
          <w:szCs w:val="21"/>
        </w:rPr>
        <w:t>the second data</w:t>
      </w:r>
      <w:r w:rsidRPr="004E0635">
        <w:rPr>
          <w:rFonts w:ascii="Times New Roman" w:hAnsi="Times New Roman" w:cs="Times New Roman"/>
          <w:szCs w:val="21"/>
        </w:rPr>
        <w:t xml:space="preserve">set, we got an accuracy of </w:t>
      </w:r>
      <w:r w:rsidR="00750D29" w:rsidRPr="004E0635">
        <w:rPr>
          <w:rFonts w:ascii="Times New Roman" w:hAnsi="Times New Roman" w:cs="Times New Roman"/>
          <w:szCs w:val="21"/>
        </w:rPr>
        <w:t>9.90</w:t>
      </w:r>
      <w:r w:rsidRPr="004E0635">
        <w:rPr>
          <w:rFonts w:ascii="Times New Roman" w:hAnsi="Times New Roman" w:cs="Times New Roman"/>
          <w:szCs w:val="21"/>
        </w:rPr>
        <w:t>%.</w:t>
      </w:r>
      <w:r w:rsidR="00750D29" w:rsidRPr="004E0635">
        <w:rPr>
          <w:rFonts w:ascii="Times New Roman" w:hAnsi="Times New Roman" w:cs="Times New Roman"/>
          <w:szCs w:val="21"/>
        </w:rPr>
        <w:t xml:space="preserve"> These data shows that more benign samples are </w:t>
      </w:r>
      <w:r w:rsidR="00F97FFD" w:rsidRPr="004E0635">
        <w:rPr>
          <w:rFonts w:ascii="Times New Roman" w:hAnsi="Times New Roman" w:cs="Times New Roman"/>
          <w:szCs w:val="21"/>
        </w:rPr>
        <w:t xml:space="preserve">classified incorrectly </w:t>
      </w:r>
      <w:r w:rsidR="00750D29" w:rsidRPr="004E0635">
        <w:rPr>
          <w:rFonts w:ascii="Times New Roman" w:hAnsi="Times New Roman" w:cs="Times New Roman"/>
          <w:szCs w:val="21"/>
        </w:rPr>
        <w:t xml:space="preserve">while more </w:t>
      </w:r>
      <w:proofErr w:type="spellStart"/>
      <w:r w:rsidR="00750D29" w:rsidRPr="004E0635">
        <w:rPr>
          <w:rFonts w:ascii="Times New Roman" w:hAnsi="Times New Roman" w:cs="Times New Roman"/>
          <w:szCs w:val="21"/>
        </w:rPr>
        <w:t>trojaned</w:t>
      </w:r>
      <w:proofErr w:type="spellEnd"/>
      <w:r w:rsidR="00750D29" w:rsidRPr="004E0635">
        <w:rPr>
          <w:rFonts w:ascii="Times New Roman" w:hAnsi="Times New Roman" w:cs="Times New Roman"/>
          <w:szCs w:val="21"/>
        </w:rPr>
        <w:t xml:space="preserve"> samples are classified </w:t>
      </w:r>
      <w:r w:rsidR="00F97FFD" w:rsidRPr="004E0635">
        <w:rPr>
          <w:rFonts w:ascii="Times New Roman" w:hAnsi="Times New Roman" w:cs="Times New Roman"/>
          <w:szCs w:val="21"/>
        </w:rPr>
        <w:t>as benign samples</w:t>
      </w:r>
      <w:r w:rsidR="00BF39BB" w:rsidRPr="004E0635">
        <w:rPr>
          <w:rFonts w:ascii="Times New Roman" w:hAnsi="Times New Roman" w:cs="Times New Roman"/>
          <w:szCs w:val="21"/>
        </w:rPr>
        <w:t>.</w:t>
      </w:r>
    </w:p>
    <w:p w14:paraId="604C4C14" w14:textId="08B98257" w:rsidR="000635F8" w:rsidRPr="004E0635" w:rsidRDefault="000635F8" w:rsidP="00E23B84">
      <w:pPr>
        <w:pStyle w:val="3"/>
      </w:pPr>
      <w:r w:rsidRPr="004E0635">
        <w:rPr>
          <w:rFonts w:hint="eastAsia"/>
        </w:rPr>
        <w:t>C</w:t>
      </w:r>
      <w:r w:rsidRPr="004E0635">
        <w:t>onclusion</w:t>
      </w:r>
    </w:p>
    <w:p w14:paraId="30171FB6" w14:textId="60CCB9A1" w:rsidR="000635F8" w:rsidRPr="004E0635" w:rsidRDefault="000635F8" w:rsidP="00BE407B">
      <w:pPr>
        <w:spacing w:afterLines="50" w:after="156"/>
        <w:rPr>
          <w:rFonts w:ascii="Times New Roman" w:hAnsi="Times New Roman" w:cs="Times New Roman" w:hint="eastAsia"/>
          <w:szCs w:val="21"/>
        </w:rPr>
      </w:pPr>
      <w:r w:rsidRPr="004E0635">
        <w:rPr>
          <w:rFonts w:ascii="Times New Roman" w:hAnsi="Times New Roman" w:cs="Times New Roman"/>
          <w:szCs w:val="21"/>
        </w:rPr>
        <w:t xml:space="preserve">STRIP method for backdoored sample detection </w:t>
      </w:r>
      <w:r w:rsidR="00116D97" w:rsidRPr="004E0635">
        <w:rPr>
          <w:rFonts w:ascii="Times New Roman" w:hAnsi="Times New Roman" w:cs="Times New Roman"/>
          <w:szCs w:val="21"/>
        </w:rPr>
        <w:t xml:space="preserve">achieved satisfying performance in backdoor attacks with single target. For </w:t>
      </w:r>
      <w:r w:rsidR="00F1153A" w:rsidRPr="004E0635">
        <w:rPr>
          <w:rFonts w:ascii="Times New Roman" w:hAnsi="Times New Roman" w:cs="Times New Roman"/>
          <w:szCs w:val="21"/>
        </w:rPr>
        <w:t xml:space="preserve">situation like </w:t>
      </w:r>
      <w:r w:rsidR="00D706B5" w:rsidRPr="004E0635">
        <w:rPr>
          <w:rFonts w:ascii="Times New Roman" w:hAnsi="Times New Roman" w:cs="Times New Roman"/>
          <w:szCs w:val="21"/>
        </w:rPr>
        <w:t xml:space="preserve">backdoor attack with </w:t>
      </w:r>
      <w:r w:rsidR="00116D97" w:rsidRPr="004E0635">
        <w:rPr>
          <w:rFonts w:ascii="Times New Roman" w:hAnsi="Times New Roman" w:cs="Times New Roman"/>
          <w:szCs w:val="21"/>
        </w:rPr>
        <w:t xml:space="preserve">multiple </w:t>
      </w:r>
      <w:r w:rsidR="00F1153A" w:rsidRPr="004E0635">
        <w:rPr>
          <w:rFonts w:ascii="Times New Roman" w:hAnsi="Times New Roman" w:cs="Times New Roman"/>
          <w:szCs w:val="21"/>
        </w:rPr>
        <w:t>triggers</w:t>
      </w:r>
      <w:r w:rsidR="00D706B5" w:rsidRPr="004E0635">
        <w:rPr>
          <w:rFonts w:ascii="Times New Roman" w:hAnsi="Times New Roman" w:cs="Times New Roman"/>
          <w:szCs w:val="21"/>
        </w:rPr>
        <w:t xml:space="preserve"> and </w:t>
      </w:r>
      <w:r w:rsidR="00116D97" w:rsidRPr="004E0635">
        <w:rPr>
          <w:rFonts w:ascii="Times New Roman" w:hAnsi="Times New Roman" w:cs="Times New Roman"/>
          <w:szCs w:val="21"/>
        </w:rPr>
        <w:t xml:space="preserve">multiple </w:t>
      </w:r>
      <w:r w:rsidR="00F1153A" w:rsidRPr="004E0635">
        <w:rPr>
          <w:rFonts w:ascii="Times New Roman" w:hAnsi="Times New Roman" w:cs="Times New Roman"/>
          <w:szCs w:val="21"/>
        </w:rPr>
        <w:t>targets, the performance has dropped</w:t>
      </w:r>
      <w:r w:rsidR="00F46279" w:rsidRPr="004E0635">
        <w:rPr>
          <w:rFonts w:ascii="Times New Roman" w:hAnsi="Times New Roman" w:cs="Times New Roman"/>
          <w:szCs w:val="21"/>
        </w:rPr>
        <w:t xml:space="preserve"> quite </w:t>
      </w:r>
      <w:r w:rsidR="00634C6A" w:rsidRPr="004E0635">
        <w:rPr>
          <w:rFonts w:ascii="Times New Roman" w:hAnsi="Times New Roman" w:cs="Times New Roman"/>
          <w:szCs w:val="21"/>
        </w:rPr>
        <w:t>a lot</w:t>
      </w:r>
      <w:r w:rsidR="00F1153A" w:rsidRPr="004E0635">
        <w:rPr>
          <w:rFonts w:ascii="Times New Roman" w:hAnsi="Times New Roman" w:cs="Times New Roman"/>
          <w:szCs w:val="21"/>
        </w:rPr>
        <w:t>.</w:t>
      </w:r>
      <w:r w:rsidR="00634C6A" w:rsidRPr="004E0635">
        <w:rPr>
          <w:rFonts w:ascii="Times New Roman" w:hAnsi="Times New Roman" w:cs="Times New Roman"/>
          <w:szCs w:val="21"/>
        </w:rPr>
        <w:t xml:space="preserve"> The </w:t>
      </w:r>
      <w:r w:rsidR="003E4A6F" w:rsidRPr="004E0635">
        <w:rPr>
          <w:rFonts w:ascii="Times New Roman" w:hAnsi="Times New Roman" w:cs="Times New Roman"/>
          <w:szCs w:val="21"/>
        </w:rPr>
        <w:t xml:space="preserve">possible </w:t>
      </w:r>
      <w:r w:rsidR="00634C6A" w:rsidRPr="004E0635">
        <w:rPr>
          <w:rFonts w:ascii="Times New Roman" w:hAnsi="Times New Roman" w:cs="Times New Roman"/>
          <w:szCs w:val="21"/>
        </w:rPr>
        <w:t>reason is that the way STRIP distinguishes backdoored sample is based on entropy, and the entropy reveals the uncertainty. Since multiple target backdoor outputs have more uncertainty</w:t>
      </w:r>
      <w:r w:rsidR="003E4A6F" w:rsidRPr="004E0635">
        <w:rPr>
          <w:rFonts w:ascii="Times New Roman" w:hAnsi="Times New Roman" w:cs="Times New Roman"/>
          <w:szCs w:val="21"/>
        </w:rPr>
        <w:t>, it makes the entropy distribution of perturbed poisoned samples closer than that of perturbed clean samples.</w:t>
      </w:r>
    </w:p>
    <w:p w14:paraId="1967DC88" w14:textId="2D7BDF14" w:rsidR="00C20AF0" w:rsidRPr="004E0635" w:rsidRDefault="00C20AF0" w:rsidP="00E23B84">
      <w:pPr>
        <w:pStyle w:val="2"/>
        <w:rPr>
          <w:sz w:val="21"/>
          <w:szCs w:val="21"/>
        </w:rPr>
      </w:pPr>
      <w:r w:rsidRPr="004E0635">
        <w:rPr>
          <w:rFonts w:hint="eastAsia"/>
          <w:sz w:val="21"/>
          <w:szCs w:val="21"/>
        </w:rPr>
        <w:t>R</w:t>
      </w:r>
      <w:r w:rsidRPr="004E0635">
        <w:rPr>
          <w:sz w:val="21"/>
          <w:szCs w:val="21"/>
        </w:rPr>
        <w:t>eference</w:t>
      </w:r>
    </w:p>
    <w:p w14:paraId="4E3143A0" w14:textId="202A7F71" w:rsidR="00EC3106" w:rsidRPr="004E0635" w:rsidRDefault="0043630D" w:rsidP="006C0640">
      <w:pPr>
        <w:rPr>
          <w:rFonts w:ascii="Times New Roman" w:hAnsi="Times New Roman" w:cs="Times New Roman"/>
          <w:szCs w:val="21"/>
        </w:rPr>
      </w:pPr>
      <w:r w:rsidRPr="004E0635">
        <w:rPr>
          <w:rFonts w:ascii="Times New Roman" w:hAnsi="Times New Roman" w:cs="Times New Roman"/>
          <w:szCs w:val="21"/>
        </w:rPr>
        <w:t xml:space="preserve">[1] Gao, </w:t>
      </w:r>
      <w:proofErr w:type="spellStart"/>
      <w:r w:rsidRPr="004E0635">
        <w:rPr>
          <w:rFonts w:ascii="Times New Roman" w:hAnsi="Times New Roman" w:cs="Times New Roman"/>
          <w:szCs w:val="21"/>
        </w:rPr>
        <w:t>Yansong</w:t>
      </w:r>
      <w:proofErr w:type="spellEnd"/>
      <w:r w:rsidRPr="004E0635">
        <w:rPr>
          <w:rFonts w:ascii="Times New Roman" w:hAnsi="Times New Roman" w:cs="Times New Roman"/>
          <w:szCs w:val="21"/>
        </w:rPr>
        <w:t xml:space="preserve">, et al. "Strip: A </w:t>
      </w:r>
      <w:proofErr w:type="spellStart"/>
      <w:r w:rsidRPr="004E0635">
        <w:rPr>
          <w:rFonts w:ascii="Times New Roman" w:hAnsi="Times New Roman" w:cs="Times New Roman"/>
          <w:szCs w:val="21"/>
        </w:rPr>
        <w:t>defence</w:t>
      </w:r>
      <w:proofErr w:type="spellEnd"/>
      <w:r w:rsidRPr="004E0635">
        <w:rPr>
          <w:rFonts w:ascii="Times New Roman" w:hAnsi="Times New Roman" w:cs="Times New Roman"/>
          <w:szCs w:val="21"/>
        </w:rPr>
        <w:t xml:space="preserve"> against </w:t>
      </w:r>
      <w:proofErr w:type="spellStart"/>
      <w:proofErr w:type="gramStart"/>
      <w:r w:rsidRPr="004E0635">
        <w:rPr>
          <w:rFonts w:ascii="Times New Roman" w:hAnsi="Times New Roman" w:cs="Times New Roman"/>
          <w:szCs w:val="21"/>
        </w:rPr>
        <w:t>trojan</w:t>
      </w:r>
      <w:proofErr w:type="spellEnd"/>
      <w:proofErr w:type="gramEnd"/>
      <w:r w:rsidRPr="004E0635">
        <w:rPr>
          <w:rFonts w:ascii="Times New Roman" w:hAnsi="Times New Roman" w:cs="Times New Roman"/>
          <w:szCs w:val="21"/>
        </w:rPr>
        <w:t xml:space="preserve"> attacks on deep neural networks." Proceedings of the 35th Annual Computer Security Applications Conference. 2019.</w:t>
      </w:r>
    </w:p>
    <w:p w14:paraId="52FC3A8C" w14:textId="77777777" w:rsidR="00EC3106" w:rsidRPr="004E0635" w:rsidRDefault="00EC3106" w:rsidP="006C0640">
      <w:pPr>
        <w:rPr>
          <w:rFonts w:ascii="Times New Roman" w:hAnsi="Times New Roman" w:cs="Times New Roman"/>
          <w:szCs w:val="21"/>
        </w:rPr>
      </w:pPr>
    </w:p>
    <w:sectPr w:rsidR="00EC3106" w:rsidRPr="004E0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80324"/>
    <w:multiLevelType w:val="hybridMultilevel"/>
    <w:tmpl w:val="7AFA5518"/>
    <w:lvl w:ilvl="0" w:tplc="587A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803EA3"/>
    <w:multiLevelType w:val="hybridMultilevel"/>
    <w:tmpl w:val="8EE44768"/>
    <w:lvl w:ilvl="0" w:tplc="EA50B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Yu">
    <w15:presenceInfo w15:providerId="Windows Live" w15:userId="e2386799d6872a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B8"/>
    <w:rsid w:val="000035E5"/>
    <w:rsid w:val="0002686C"/>
    <w:rsid w:val="000635F8"/>
    <w:rsid w:val="000A1FC1"/>
    <w:rsid w:val="000E0D22"/>
    <w:rsid w:val="00102F0A"/>
    <w:rsid w:val="00116D97"/>
    <w:rsid w:val="001320F4"/>
    <w:rsid w:val="00150D8C"/>
    <w:rsid w:val="001605EB"/>
    <w:rsid w:val="00194D3A"/>
    <w:rsid w:val="00196506"/>
    <w:rsid w:val="001B0220"/>
    <w:rsid w:val="001B74EE"/>
    <w:rsid w:val="001D7E5D"/>
    <w:rsid w:val="00244D7D"/>
    <w:rsid w:val="00253C45"/>
    <w:rsid w:val="00265FB1"/>
    <w:rsid w:val="00280A3E"/>
    <w:rsid w:val="00290E9E"/>
    <w:rsid w:val="00295971"/>
    <w:rsid w:val="002A1453"/>
    <w:rsid w:val="002C5177"/>
    <w:rsid w:val="002D3D13"/>
    <w:rsid w:val="002D7F30"/>
    <w:rsid w:val="002E714F"/>
    <w:rsid w:val="0030213B"/>
    <w:rsid w:val="00363102"/>
    <w:rsid w:val="003E22AE"/>
    <w:rsid w:val="003E4A6F"/>
    <w:rsid w:val="00417EF8"/>
    <w:rsid w:val="0043630D"/>
    <w:rsid w:val="00442DED"/>
    <w:rsid w:val="00462687"/>
    <w:rsid w:val="004633A0"/>
    <w:rsid w:val="0047336B"/>
    <w:rsid w:val="00477B23"/>
    <w:rsid w:val="004C2EDB"/>
    <w:rsid w:val="004C3699"/>
    <w:rsid w:val="004C4C92"/>
    <w:rsid w:val="004D11D0"/>
    <w:rsid w:val="004E0635"/>
    <w:rsid w:val="004F5AA1"/>
    <w:rsid w:val="00500998"/>
    <w:rsid w:val="00503886"/>
    <w:rsid w:val="005351B2"/>
    <w:rsid w:val="005559B9"/>
    <w:rsid w:val="00562002"/>
    <w:rsid w:val="00634C6A"/>
    <w:rsid w:val="0063795E"/>
    <w:rsid w:val="006872E6"/>
    <w:rsid w:val="006B2531"/>
    <w:rsid w:val="006C0640"/>
    <w:rsid w:val="006C5409"/>
    <w:rsid w:val="007307C4"/>
    <w:rsid w:val="0073565E"/>
    <w:rsid w:val="00743F07"/>
    <w:rsid w:val="00750D29"/>
    <w:rsid w:val="00775564"/>
    <w:rsid w:val="007776CE"/>
    <w:rsid w:val="007A0DD5"/>
    <w:rsid w:val="007A0E9A"/>
    <w:rsid w:val="007F5283"/>
    <w:rsid w:val="007F6913"/>
    <w:rsid w:val="00852813"/>
    <w:rsid w:val="008750C2"/>
    <w:rsid w:val="008A2C7F"/>
    <w:rsid w:val="008B1BC2"/>
    <w:rsid w:val="008D5028"/>
    <w:rsid w:val="00913D19"/>
    <w:rsid w:val="0094022B"/>
    <w:rsid w:val="009566F6"/>
    <w:rsid w:val="00965375"/>
    <w:rsid w:val="009833AB"/>
    <w:rsid w:val="009A22F0"/>
    <w:rsid w:val="009A4110"/>
    <w:rsid w:val="009E63EB"/>
    <w:rsid w:val="00A275F4"/>
    <w:rsid w:val="00A3603E"/>
    <w:rsid w:val="00A67157"/>
    <w:rsid w:val="00A93D1E"/>
    <w:rsid w:val="00AA423C"/>
    <w:rsid w:val="00AC1202"/>
    <w:rsid w:val="00AD7FE6"/>
    <w:rsid w:val="00AE0217"/>
    <w:rsid w:val="00AF3378"/>
    <w:rsid w:val="00B14343"/>
    <w:rsid w:val="00B20AFE"/>
    <w:rsid w:val="00B27B98"/>
    <w:rsid w:val="00B9350C"/>
    <w:rsid w:val="00BD56E9"/>
    <w:rsid w:val="00BE407B"/>
    <w:rsid w:val="00BE4AAA"/>
    <w:rsid w:val="00BF39BB"/>
    <w:rsid w:val="00C20AF0"/>
    <w:rsid w:val="00C37E24"/>
    <w:rsid w:val="00C44F3F"/>
    <w:rsid w:val="00C83E71"/>
    <w:rsid w:val="00CB2AC4"/>
    <w:rsid w:val="00CD1B08"/>
    <w:rsid w:val="00CE03BE"/>
    <w:rsid w:val="00CE0A18"/>
    <w:rsid w:val="00CF0EF6"/>
    <w:rsid w:val="00D246B8"/>
    <w:rsid w:val="00D418AF"/>
    <w:rsid w:val="00D63DBF"/>
    <w:rsid w:val="00D706B5"/>
    <w:rsid w:val="00DC2017"/>
    <w:rsid w:val="00DD3981"/>
    <w:rsid w:val="00DD45FB"/>
    <w:rsid w:val="00DD69BE"/>
    <w:rsid w:val="00DF3353"/>
    <w:rsid w:val="00E0081F"/>
    <w:rsid w:val="00E23B84"/>
    <w:rsid w:val="00E27030"/>
    <w:rsid w:val="00E42DD0"/>
    <w:rsid w:val="00E64809"/>
    <w:rsid w:val="00E70E17"/>
    <w:rsid w:val="00E73A54"/>
    <w:rsid w:val="00E762D2"/>
    <w:rsid w:val="00E84CEB"/>
    <w:rsid w:val="00E9311E"/>
    <w:rsid w:val="00EA2D4E"/>
    <w:rsid w:val="00EC3106"/>
    <w:rsid w:val="00F05EAE"/>
    <w:rsid w:val="00F1153A"/>
    <w:rsid w:val="00F33572"/>
    <w:rsid w:val="00F400A1"/>
    <w:rsid w:val="00F46279"/>
    <w:rsid w:val="00F6016E"/>
    <w:rsid w:val="00F9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BBED"/>
  <w15:chartTrackingRefBased/>
  <w15:docId w15:val="{6FDAA4A6-0968-486A-813A-4720B90F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5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2813"/>
    <w:pPr>
      <w:widowControl/>
      <w:spacing w:line="360" w:lineRule="auto"/>
      <w:jc w:val="center"/>
      <w:outlineLvl w:val="1"/>
    </w:pPr>
    <w:rPr>
      <w:b/>
      <w:bCs/>
      <w:kern w:val="0"/>
      <w:sz w:val="24"/>
      <w:szCs w:val="24"/>
    </w:rPr>
  </w:style>
  <w:style w:type="paragraph" w:styleId="3">
    <w:name w:val="heading 3"/>
    <w:basedOn w:val="a"/>
    <w:next w:val="a"/>
    <w:link w:val="3Char"/>
    <w:uiPriority w:val="9"/>
    <w:unhideWhenUsed/>
    <w:qFormat/>
    <w:rsid w:val="0094022B"/>
    <w:pPr>
      <w:keepNext/>
      <w:keepLines/>
      <w:jc w:val="center"/>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2D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Revision"/>
    <w:hidden/>
    <w:uiPriority w:val="99"/>
    <w:semiHidden/>
    <w:rsid w:val="00D418AF"/>
  </w:style>
  <w:style w:type="paragraph" w:styleId="a5">
    <w:name w:val="List Paragraph"/>
    <w:basedOn w:val="a"/>
    <w:uiPriority w:val="34"/>
    <w:qFormat/>
    <w:rsid w:val="0030213B"/>
    <w:pPr>
      <w:ind w:firstLineChars="200" w:firstLine="420"/>
    </w:pPr>
  </w:style>
  <w:style w:type="character" w:customStyle="1" w:styleId="2Char">
    <w:name w:val="标题 2 Char"/>
    <w:basedOn w:val="a0"/>
    <w:link w:val="2"/>
    <w:uiPriority w:val="9"/>
    <w:rsid w:val="00852813"/>
    <w:rPr>
      <w:b/>
      <w:bCs/>
      <w:kern w:val="0"/>
      <w:sz w:val="24"/>
      <w:szCs w:val="24"/>
    </w:rPr>
  </w:style>
  <w:style w:type="character" w:customStyle="1" w:styleId="1Char">
    <w:name w:val="标题 1 Char"/>
    <w:basedOn w:val="a0"/>
    <w:link w:val="1"/>
    <w:uiPriority w:val="9"/>
    <w:rsid w:val="008750C2"/>
    <w:rPr>
      <w:b/>
      <w:bCs/>
      <w:kern w:val="44"/>
      <w:sz w:val="44"/>
      <w:szCs w:val="44"/>
    </w:rPr>
  </w:style>
  <w:style w:type="character" w:customStyle="1" w:styleId="3Char">
    <w:name w:val="标题 3 Char"/>
    <w:basedOn w:val="a0"/>
    <w:link w:val="3"/>
    <w:uiPriority w:val="9"/>
    <w:rsid w:val="0094022B"/>
    <w:rPr>
      <w:b/>
      <w:bCs/>
      <w:szCs w:val="21"/>
    </w:rPr>
  </w:style>
  <w:style w:type="paragraph" w:styleId="a6">
    <w:name w:val="Balloon Text"/>
    <w:basedOn w:val="a"/>
    <w:link w:val="Char"/>
    <w:uiPriority w:val="99"/>
    <w:semiHidden/>
    <w:unhideWhenUsed/>
    <w:rsid w:val="00E23B84"/>
    <w:rPr>
      <w:sz w:val="18"/>
      <w:szCs w:val="18"/>
    </w:rPr>
  </w:style>
  <w:style w:type="character" w:customStyle="1" w:styleId="Char">
    <w:name w:val="批注框文本 Char"/>
    <w:basedOn w:val="a0"/>
    <w:link w:val="a6"/>
    <w:uiPriority w:val="99"/>
    <w:semiHidden/>
    <w:rsid w:val="00E23B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3462">
      <w:bodyDiv w:val="1"/>
      <w:marLeft w:val="0"/>
      <w:marRight w:val="0"/>
      <w:marTop w:val="0"/>
      <w:marBottom w:val="0"/>
      <w:divBdr>
        <w:top w:val="none" w:sz="0" w:space="0" w:color="auto"/>
        <w:left w:val="none" w:sz="0" w:space="0" w:color="auto"/>
        <w:bottom w:val="none" w:sz="0" w:space="0" w:color="auto"/>
        <w:right w:val="none" w:sz="0" w:space="0" w:color="auto"/>
      </w:divBdr>
      <w:divsChild>
        <w:div w:id="769357996">
          <w:marLeft w:val="0"/>
          <w:marRight w:val="0"/>
          <w:marTop w:val="0"/>
          <w:marBottom w:val="0"/>
          <w:divBdr>
            <w:top w:val="none" w:sz="0" w:space="0" w:color="auto"/>
            <w:left w:val="none" w:sz="0" w:space="0" w:color="auto"/>
            <w:bottom w:val="none" w:sz="0" w:space="0" w:color="auto"/>
            <w:right w:val="none" w:sz="0" w:space="0" w:color="auto"/>
          </w:divBdr>
          <w:divsChild>
            <w:div w:id="18765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683">
      <w:bodyDiv w:val="1"/>
      <w:marLeft w:val="0"/>
      <w:marRight w:val="0"/>
      <w:marTop w:val="0"/>
      <w:marBottom w:val="0"/>
      <w:divBdr>
        <w:top w:val="none" w:sz="0" w:space="0" w:color="auto"/>
        <w:left w:val="none" w:sz="0" w:space="0" w:color="auto"/>
        <w:bottom w:val="none" w:sz="0" w:space="0" w:color="auto"/>
        <w:right w:val="none" w:sz="0" w:space="0" w:color="auto"/>
      </w:divBdr>
    </w:div>
    <w:div w:id="849223668">
      <w:bodyDiv w:val="1"/>
      <w:marLeft w:val="0"/>
      <w:marRight w:val="0"/>
      <w:marTop w:val="0"/>
      <w:marBottom w:val="0"/>
      <w:divBdr>
        <w:top w:val="none" w:sz="0" w:space="0" w:color="auto"/>
        <w:left w:val="none" w:sz="0" w:space="0" w:color="auto"/>
        <w:bottom w:val="none" w:sz="0" w:space="0" w:color="auto"/>
        <w:right w:val="none" w:sz="0" w:space="0" w:color="auto"/>
      </w:divBdr>
    </w:div>
    <w:div w:id="938025493">
      <w:bodyDiv w:val="1"/>
      <w:marLeft w:val="0"/>
      <w:marRight w:val="0"/>
      <w:marTop w:val="0"/>
      <w:marBottom w:val="0"/>
      <w:divBdr>
        <w:top w:val="none" w:sz="0" w:space="0" w:color="auto"/>
        <w:left w:val="none" w:sz="0" w:space="0" w:color="auto"/>
        <w:bottom w:val="none" w:sz="0" w:space="0" w:color="auto"/>
        <w:right w:val="none" w:sz="0" w:space="0" w:color="auto"/>
      </w:divBdr>
    </w:div>
    <w:div w:id="964579193">
      <w:bodyDiv w:val="1"/>
      <w:marLeft w:val="0"/>
      <w:marRight w:val="0"/>
      <w:marTop w:val="0"/>
      <w:marBottom w:val="0"/>
      <w:divBdr>
        <w:top w:val="none" w:sz="0" w:space="0" w:color="auto"/>
        <w:left w:val="none" w:sz="0" w:space="0" w:color="auto"/>
        <w:bottom w:val="none" w:sz="0" w:space="0" w:color="auto"/>
        <w:right w:val="none" w:sz="0" w:space="0" w:color="auto"/>
      </w:divBdr>
      <w:divsChild>
        <w:div w:id="1628973617">
          <w:marLeft w:val="0"/>
          <w:marRight w:val="0"/>
          <w:marTop w:val="0"/>
          <w:marBottom w:val="0"/>
          <w:divBdr>
            <w:top w:val="none" w:sz="0" w:space="0" w:color="auto"/>
            <w:left w:val="none" w:sz="0" w:space="0" w:color="auto"/>
            <w:bottom w:val="none" w:sz="0" w:space="0" w:color="auto"/>
            <w:right w:val="none" w:sz="0" w:space="0" w:color="auto"/>
          </w:divBdr>
          <w:divsChild>
            <w:div w:id="677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5189">
      <w:bodyDiv w:val="1"/>
      <w:marLeft w:val="0"/>
      <w:marRight w:val="0"/>
      <w:marTop w:val="0"/>
      <w:marBottom w:val="0"/>
      <w:divBdr>
        <w:top w:val="none" w:sz="0" w:space="0" w:color="auto"/>
        <w:left w:val="none" w:sz="0" w:space="0" w:color="auto"/>
        <w:bottom w:val="none" w:sz="0" w:space="0" w:color="auto"/>
        <w:right w:val="none" w:sz="0" w:space="0" w:color="auto"/>
      </w:divBdr>
      <w:divsChild>
        <w:div w:id="1557622560">
          <w:marLeft w:val="0"/>
          <w:marRight w:val="0"/>
          <w:marTop w:val="0"/>
          <w:marBottom w:val="0"/>
          <w:divBdr>
            <w:top w:val="none" w:sz="0" w:space="0" w:color="auto"/>
            <w:left w:val="none" w:sz="0" w:space="0" w:color="auto"/>
            <w:bottom w:val="none" w:sz="0" w:space="0" w:color="auto"/>
            <w:right w:val="none" w:sz="0" w:space="0" w:color="auto"/>
          </w:divBdr>
          <w:divsChild>
            <w:div w:id="9379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317">
      <w:bodyDiv w:val="1"/>
      <w:marLeft w:val="0"/>
      <w:marRight w:val="0"/>
      <w:marTop w:val="0"/>
      <w:marBottom w:val="0"/>
      <w:divBdr>
        <w:top w:val="none" w:sz="0" w:space="0" w:color="auto"/>
        <w:left w:val="none" w:sz="0" w:space="0" w:color="auto"/>
        <w:bottom w:val="none" w:sz="0" w:space="0" w:color="auto"/>
        <w:right w:val="none" w:sz="0" w:space="0" w:color="auto"/>
      </w:divBdr>
      <w:divsChild>
        <w:div w:id="1252352532">
          <w:marLeft w:val="0"/>
          <w:marRight w:val="0"/>
          <w:marTop w:val="0"/>
          <w:marBottom w:val="0"/>
          <w:divBdr>
            <w:top w:val="none" w:sz="0" w:space="0" w:color="auto"/>
            <w:left w:val="none" w:sz="0" w:space="0" w:color="auto"/>
            <w:bottom w:val="none" w:sz="0" w:space="0" w:color="auto"/>
            <w:right w:val="none" w:sz="0" w:space="0" w:color="auto"/>
          </w:divBdr>
          <w:divsChild>
            <w:div w:id="570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831">
      <w:bodyDiv w:val="1"/>
      <w:marLeft w:val="0"/>
      <w:marRight w:val="0"/>
      <w:marTop w:val="0"/>
      <w:marBottom w:val="0"/>
      <w:divBdr>
        <w:top w:val="none" w:sz="0" w:space="0" w:color="auto"/>
        <w:left w:val="none" w:sz="0" w:space="0" w:color="auto"/>
        <w:bottom w:val="none" w:sz="0" w:space="0" w:color="auto"/>
        <w:right w:val="none" w:sz="0" w:space="0" w:color="auto"/>
      </w:divBdr>
    </w:div>
    <w:div w:id="17434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2DA2BB-E87C-4F6D-B3B7-B4089C85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dc:creator>
  <cp:keywords/>
  <dc:description/>
  <cp:lastModifiedBy>aaYu</cp:lastModifiedBy>
  <cp:revision>102</cp:revision>
  <dcterms:created xsi:type="dcterms:W3CDTF">2020-12-19T01:10:00Z</dcterms:created>
  <dcterms:modified xsi:type="dcterms:W3CDTF">2020-12-22T01:51:00Z</dcterms:modified>
</cp:coreProperties>
</file>